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B78" w:rsidRDefault="009A043D">
      <w:pPr>
        <w:jc w:val="center"/>
        <w:rPr>
          <w:rFonts w:cs="Arial"/>
        </w:rPr>
      </w:pPr>
      <w:r>
        <w:rPr>
          <w:noProof/>
          <w:lang w:val="en-US" w:eastAsia="en-US"/>
        </w:rPr>
        <w:drawing>
          <wp:inline distT="0" distB="0" distL="0" distR="0">
            <wp:extent cx="3188335" cy="107886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1" cstate="print"/>
                    <a:stretch>
                      <a:fillRect/>
                    </a:stretch>
                  </pic:blipFill>
                  <pic:spPr bwMode="auto">
                    <a:xfrm>
                      <a:off x="0" y="0"/>
                      <a:ext cx="3188335" cy="1078865"/>
                    </a:xfrm>
                    <a:prstGeom prst="rect">
                      <a:avLst/>
                    </a:prstGeom>
                  </pic:spPr>
                </pic:pic>
              </a:graphicData>
            </a:graphic>
          </wp:inline>
        </w:drawing>
      </w:r>
    </w:p>
    <w:p w:rsidR="00A43B78" w:rsidRDefault="009A043D">
      <w:pPr>
        <w:jc w:val="center"/>
        <w:rPr>
          <w:b/>
        </w:rPr>
      </w:pPr>
      <w:r>
        <w:rPr>
          <w:b/>
        </w:rPr>
        <w:t>Deliverable D3.5</w:t>
      </w:r>
    </w:p>
    <w:p w:rsidR="00A43B78" w:rsidRDefault="009A043D">
      <w:pPr>
        <w:jc w:val="center"/>
        <w:rPr>
          <w:b/>
          <w:sz w:val="28"/>
        </w:rPr>
      </w:pPr>
      <w:proofErr w:type="spellStart"/>
      <w:r>
        <w:rPr>
          <w:b/>
          <w:sz w:val="28"/>
        </w:rPr>
        <w:t>Hyperty</w:t>
      </w:r>
      <w:proofErr w:type="spellEnd"/>
      <w:r>
        <w:rPr>
          <w:b/>
          <w:sz w:val="28"/>
        </w:rPr>
        <w:t xml:space="preserve"> Runtime and </w:t>
      </w:r>
      <w:proofErr w:type="spellStart"/>
      <w:r>
        <w:rPr>
          <w:b/>
          <w:sz w:val="28"/>
        </w:rPr>
        <w:t>Hyperty</w:t>
      </w:r>
      <w:proofErr w:type="spellEnd"/>
      <w:r>
        <w:rPr>
          <w:b/>
          <w:sz w:val="28"/>
        </w:rPr>
        <w:t xml:space="preserve"> Messaging Node Specification</w:t>
      </w:r>
    </w:p>
    <w:tbl>
      <w:tblPr>
        <w:tblW w:w="9287" w:type="dxa"/>
        <w:tblInd w:w="-1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left w:w="98" w:type="dxa"/>
        </w:tblCellMar>
        <w:tblLook w:val="01E0"/>
      </w:tblPr>
      <w:tblGrid>
        <w:gridCol w:w="2448"/>
        <w:gridCol w:w="6839"/>
      </w:tblGrid>
      <w:tr w:rsidR="00A43B78">
        <w:tc>
          <w:tcPr>
            <w:tcW w:w="2448" w:type="dxa"/>
            <w:tcBorders>
              <w:top w:val="single"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Editor:</w:t>
            </w:r>
          </w:p>
        </w:tc>
        <w:tc>
          <w:tcPr>
            <w:tcW w:w="6838" w:type="dxa"/>
            <w:tcBorders>
              <w:top w:val="single"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rPr>
                <w:rFonts w:cs="Arial"/>
              </w:rPr>
              <w:t>Paulo Chainho, PT Inovação</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Deliverable nature:</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rPr>
                <w:rFonts w:cs="Arial"/>
              </w:rPr>
              <w:t xml:space="preserve">(R) Document, Report </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Dissemination level: (Confidentiality)</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rPr>
                <w:rFonts w:cs="Arial"/>
              </w:rPr>
              <w:t xml:space="preserve">Public (PU) </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Contractual delivery date:</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rPr>
                <w:rFonts w:cs="Arial"/>
              </w:rPr>
              <w:t>30/09/2016</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Actual delivery date:</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rPr>
                <w:rFonts w:cs="Arial"/>
              </w:rPr>
              <w:t>30/09/2016</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Suggested readers:</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t>Service providers’ designers and developers</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Version:</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9A043D">
            <w:pPr>
              <w:jc w:val="left"/>
              <w:rPr>
                <w:rFonts w:cs="Arial"/>
              </w:rPr>
            </w:pPr>
            <w:r>
              <w:rPr>
                <w:rFonts w:cs="Arial"/>
              </w:rPr>
              <w:t xml:space="preserve">0.1 </w:t>
            </w:r>
          </w:p>
        </w:tc>
      </w:tr>
      <w:tr w:rsidR="00A43B78">
        <w:tc>
          <w:tcPr>
            <w:tcW w:w="2448" w:type="dxa"/>
            <w:tcBorders>
              <w:top w:val="dotted" w:sz="4" w:space="0" w:color="00000A"/>
              <w:left w:val="single" w:sz="4" w:space="0" w:color="00000A"/>
              <w:bottom w:val="dotted"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Total number of pages:</w:t>
            </w:r>
          </w:p>
        </w:tc>
        <w:tc>
          <w:tcPr>
            <w:tcW w:w="6838" w:type="dxa"/>
            <w:tcBorders>
              <w:top w:val="dotted" w:sz="4" w:space="0" w:color="00000A"/>
              <w:left w:val="dotted" w:sz="4" w:space="0" w:color="00000A"/>
              <w:bottom w:val="dotted" w:sz="4" w:space="0" w:color="00000A"/>
              <w:right w:val="single" w:sz="4" w:space="0" w:color="00000A"/>
            </w:tcBorders>
            <w:shd w:val="clear" w:color="auto" w:fill="auto"/>
            <w:tcMar>
              <w:left w:w="98" w:type="dxa"/>
            </w:tcMar>
          </w:tcPr>
          <w:p w:rsidR="00A43B78" w:rsidRDefault="00ED2B54">
            <w:pPr>
              <w:jc w:val="left"/>
            </w:pPr>
            <w:r>
              <w:fldChar w:fldCharType="begin"/>
            </w:r>
            <w:r w:rsidR="009A043D">
              <w:instrText>NUMPAGES</w:instrText>
            </w:r>
            <w:r>
              <w:fldChar w:fldCharType="separate"/>
            </w:r>
            <w:r w:rsidR="009A043D">
              <w:t>22</w:t>
            </w:r>
            <w:r>
              <w:fldChar w:fldCharType="end"/>
            </w:r>
          </w:p>
        </w:tc>
      </w:tr>
      <w:tr w:rsidR="00A43B78">
        <w:tc>
          <w:tcPr>
            <w:tcW w:w="2448" w:type="dxa"/>
            <w:tcBorders>
              <w:top w:val="dotted" w:sz="4" w:space="0" w:color="00000A"/>
              <w:left w:val="single" w:sz="4" w:space="0" w:color="00000A"/>
              <w:bottom w:val="single" w:sz="4" w:space="0" w:color="00000A"/>
              <w:right w:val="dotted" w:sz="4" w:space="0" w:color="00000A"/>
            </w:tcBorders>
            <w:shd w:val="clear" w:color="auto" w:fill="auto"/>
            <w:tcMar>
              <w:left w:w="98" w:type="dxa"/>
            </w:tcMar>
          </w:tcPr>
          <w:p w:rsidR="00A43B78" w:rsidRDefault="009A043D">
            <w:pPr>
              <w:jc w:val="left"/>
              <w:rPr>
                <w:rFonts w:cs="Arial"/>
              </w:rPr>
            </w:pPr>
            <w:r>
              <w:rPr>
                <w:rFonts w:cs="Arial"/>
              </w:rPr>
              <w:t>Keywords:</w:t>
            </w:r>
          </w:p>
        </w:tc>
        <w:tc>
          <w:tcPr>
            <w:tcW w:w="6838" w:type="dxa"/>
            <w:tcBorders>
              <w:top w:val="dotted" w:sz="4" w:space="0" w:color="00000A"/>
              <w:left w:val="dotted" w:sz="4" w:space="0" w:color="00000A"/>
              <w:bottom w:val="single" w:sz="4" w:space="0" w:color="00000A"/>
              <w:right w:val="single" w:sz="4" w:space="0" w:color="00000A"/>
            </w:tcBorders>
            <w:shd w:val="clear" w:color="auto" w:fill="auto"/>
            <w:tcMar>
              <w:left w:w="98" w:type="dxa"/>
            </w:tcMar>
          </w:tcPr>
          <w:p w:rsidR="00A43B78" w:rsidRDefault="009A043D">
            <w:pPr>
              <w:jc w:val="left"/>
            </w:pPr>
            <w:r>
              <w:t>Fixed: Communication networks, media, information society</w:t>
            </w:r>
          </w:p>
          <w:p w:rsidR="00A43B78" w:rsidRDefault="009A043D">
            <w:pPr>
              <w:jc w:val="left"/>
            </w:pPr>
            <w:r>
              <w:t xml:space="preserve">Free: Hyper-linked entities, Future Internet architecture, Trustful communications, Social trustful networks, </w:t>
            </w:r>
            <w:proofErr w:type="spellStart"/>
            <w:r>
              <w:t>WebRTC</w:t>
            </w:r>
            <w:proofErr w:type="spellEnd"/>
            <w:r>
              <w:t xml:space="preserve">, Independent Identity, </w:t>
            </w:r>
            <w:proofErr w:type="spellStart"/>
            <w:r>
              <w:t>IdP</w:t>
            </w:r>
            <w:proofErr w:type="spellEnd"/>
            <w:r>
              <w:t>, Peer-to-peer communications,H2H, M2M, Graph ID</w:t>
            </w:r>
          </w:p>
        </w:tc>
      </w:tr>
    </w:tbl>
    <w:p w:rsidR="00A43B78" w:rsidRDefault="00A43B78">
      <w:pPr>
        <w:rPr>
          <w:rFonts w:cs="Arial"/>
        </w:rPr>
      </w:pPr>
    </w:p>
    <w:p w:rsidR="00A43B78" w:rsidRDefault="009A043D">
      <w:pPr>
        <w:pBdr>
          <w:top w:val="single" w:sz="4" w:space="1" w:color="00000A"/>
        </w:pBdr>
        <w:jc w:val="center"/>
        <w:rPr>
          <w:rFonts w:cs="Arial"/>
          <w:b/>
          <w:i/>
          <w:iCs/>
        </w:rPr>
      </w:pPr>
      <w:r>
        <w:rPr>
          <w:rFonts w:cs="Arial"/>
          <w:b/>
          <w:i/>
          <w:iCs/>
        </w:rPr>
        <w:t>Abstract</w:t>
      </w:r>
    </w:p>
    <w:p w:rsidR="00A43B78" w:rsidRDefault="009A043D">
      <w:pPr>
        <w:rPr>
          <w:rFonts w:cs="Arial"/>
        </w:rPr>
      </w:pPr>
      <w:commentRangeStart w:id="0"/>
      <w:r>
        <w:rPr>
          <w:rFonts w:cs="Arial"/>
        </w:rPr>
        <w:t xml:space="preserve">This Report contains a detailed specification of </w:t>
      </w:r>
      <w:proofErr w:type="spellStart"/>
      <w:r>
        <w:rPr>
          <w:rFonts w:cs="Arial"/>
        </w:rPr>
        <w:t>reTHINK</w:t>
      </w:r>
      <w:proofErr w:type="spellEnd"/>
      <w:r>
        <w:rPr>
          <w:rFonts w:cs="Arial"/>
        </w:rPr>
        <w:t xml:space="preserve"> Core Framework components comprised by the runtime environment where </w:t>
      </w:r>
      <w:proofErr w:type="spellStart"/>
      <w:r>
        <w:rPr>
          <w:rFonts w:cs="Arial"/>
        </w:rPr>
        <w:t>Hyperties</w:t>
      </w:r>
      <w:proofErr w:type="spellEnd"/>
      <w:r>
        <w:rPr>
          <w:rFonts w:cs="Arial"/>
        </w:rPr>
        <w:t xml:space="preserve"> are executed and the messaging nodes used to support messages exchange between </w:t>
      </w:r>
      <w:proofErr w:type="spellStart"/>
      <w:r>
        <w:rPr>
          <w:rFonts w:cs="Arial"/>
        </w:rPr>
        <w:t>Hyperties</w:t>
      </w:r>
      <w:proofErr w:type="spellEnd"/>
      <w:r>
        <w:rPr>
          <w:rFonts w:cs="Arial"/>
        </w:rPr>
        <w:t xml:space="preserve">. This specification is sustained by a very </w:t>
      </w:r>
      <w:proofErr w:type="spellStart"/>
      <w:r>
        <w:rPr>
          <w:rFonts w:cs="Arial"/>
        </w:rPr>
        <w:t>comprehensivee</w:t>
      </w:r>
      <w:proofErr w:type="spellEnd"/>
      <w:r>
        <w:rPr>
          <w:rFonts w:cs="Arial"/>
        </w:rPr>
        <w:t xml:space="preserve"> work in terms of state of the art research and procurement of existing open source that will be used to demonstrate the feasibility of the radical </w:t>
      </w:r>
      <w:proofErr w:type="spellStart"/>
      <w:r>
        <w:rPr>
          <w:rFonts w:cs="Arial"/>
        </w:rPr>
        <w:t>reTHINK</w:t>
      </w:r>
      <w:proofErr w:type="spellEnd"/>
      <w:r>
        <w:rPr>
          <w:rFonts w:cs="Arial"/>
        </w:rPr>
        <w:t xml:space="preserve"> concepts.  The core of this report contains a detailed specification of the </w:t>
      </w:r>
      <w:proofErr w:type="spellStart"/>
      <w:r>
        <w:rPr>
          <w:rFonts w:cs="Arial"/>
        </w:rPr>
        <w:t>Hyperty</w:t>
      </w:r>
      <w:proofErr w:type="spellEnd"/>
      <w:r>
        <w:rPr>
          <w:rFonts w:cs="Arial"/>
        </w:rPr>
        <w:t xml:space="preserve"> Runtime API and of the main procedures to support use cases, requirements and concepts defined in previous reports, providing the basis for the implementation tasks. </w:t>
      </w:r>
      <w:commentRangeEnd w:id="0"/>
      <w:r>
        <w:commentReference w:id="0"/>
      </w:r>
    </w:p>
    <w:p w:rsidR="00A43B78" w:rsidRDefault="00A43B78"/>
    <w:p w:rsidR="00A43B78" w:rsidRDefault="00A43B78"/>
    <w:p w:rsidR="00A43B78" w:rsidRDefault="009A043D">
      <w:pPr>
        <w:pBdr>
          <w:bottom w:val="single" w:sz="4" w:space="1" w:color="00000A"/>
        </w:pBdr>
        <w:rPr>
          <w:rFonts w:cs="Arial"/>
        </w:rPr>
      </w:pPr>
      <w:r>
        <w:rPr>
          <w:rFonts w:cs="Arial"/>
        </w:rPr>
        <w:t>[End of abstract]</w:t>
      </w:r>
      <w:r>
        <w:br w:type="page"/>
      </w:r>
    </w:p>
    <w:p w:rsidR="00A43B78" w:rsidRDefault="009A043D">
      <w:pPr>
        <w:pBdr>
          <w:bottom w:val="single" w:sz="4" w:space="1" w:color="00000A"/>
        </w:pBdr>
        <w:rPr>
          <w:rFonts w:cs="Arial"/>
        </w:rPr>
      </w:pPr>
      <w:r>
        <w:rPr>
          <w:rFonts w:cs="Arial"/>
        </w:rPr>
        <w:lastRenderedPageBreak/>
        <w:t>Disclaimer</w:t>
      </w:r>
    </w:p>
    <w:p w:rsidR="00A43B78" w:rsidRDefault="009A043D">
      <w:pPr>
        <w:rPr>
          <w:rFonts w:cs="Arial"/>
        </w:rPr>
      </w:pPr>
      <w:r>
        <w:rPr>
          <w:rFonts w:cs="Arial"/>
        </w:rPr>
        <w:t xml:space="preserve">This document contains material, which is the copyright of certain </w:t>
      </w:r>
      <w:proofErr w:type="spellStart"/>
      <w:r>
        <w:rPr>
          <w:rFonts w:cs="Arial"/>
        </w:rPr>
        <w:t>reTHINK</w:t>
      </w:r>
      <w:proofErr w:type="spellEnd"/>
      <w:r>
        <w:rPr>
          <w:rFonts w:cs="Arial"/>
        </w:rPr>
        <w:t xml:space="preserve"> consortium parties, and may not be reproduced or copied without permission. </w:t>
      </w:r>
    </w:p>
    <w:p w:rsidR="00A43B78" w:rsidRDefault="009A043D">
      <w:pPr>
        <w:rPr>
          <w:rFonts w:cs="Arial"/>
        </w:rPr>
      </w:pPr>
      <w:r>
        <w:rPr>
          <w:rFonts w:cs="Arial"/>
        </w:rPr>
        <w:t xml:space="preserve">All </w:t>
      </w:r>
      <w:proofErr w:type="spellStart"/>
      <w:r>
        <w:rPr>
          <w:rFonts w:cs="Arial"/>
        </w:rPr>
        <w:t>reTHINK</w:t>
      </w:r>
      <w:proofErr w:type="spellEnd"/>
      <w:r>
        <w:rPr>
          <w:rFonts w:cs="Arial"/>
        </w:rPr>
        <w:t xml:space="preserve"> consortium parties have agreed to full publication of this document. </w:t>
      </w:r>
    </w:p>
    <w:p w:rsidR="00A43B78" w:rsidRDefault="00A43B78">
      <w:pPr>
        <w:rPr>
          <w:rFonts w:cs="Arial"/>
        </w:rPr>
      </w:pPr>
    </w:p>
    <w:p w:rsidR="00A43B78" w:rsidRDefault="009A043D">
      <w:pPr>
        <w:rPr>
          <w:rFonts w:cs="Arial"/>
        </w:rPr>
      </w:pPr>
      <w:r>
        <w:rPr>
          <w:rFonts w:cs="Arial"/>
        </w:rPr>
        <w:t>The commercial use of any information contained in this document may require a license from the proprietor of that information.</w:t>
      </w:r>
    </w:p>
    <w:p w:rsidR="00A43B78" w:rsidRDefault="009A043D">
      <w:pPr>
        <w:rPr>
          <w:rFonts w:cs="Arial"/>
        </w:rPr>
      </w:pPr>
      <w:r>
        <w:rPr>
          <w:rFonts w:cs="Arial"/>
        </w:rPr>
        <w:t xml:space="preserve">Neither the </w:t>
      </w:r>
      <w:proofErr w:type="spellStart"/>
      <w:r>
        <w:rPr>
          <w:rFonts w:cs="Arial"/>
        </w:rPr>
        <w:t>reTHINK</w:t>
      </w:r>
      <w:proofErr w:type="spellEnd"/>
      <w:r>
        <w:rPr>
          <w:rFonts w:cs="Arial"/>
        </w:rPr>
        <w:t xml:space="preserve"> consortium as a whole, nor a certain part of the </w:t>
      </w:r>
      <w:proofErr w:type="spellStart"/>
      <w:r>
        <w:rPr>
          <w:rFonts w:cs="Arial"/>
        </w:rPr>
        <w:t>reTHINK</w:t>
      </w:r>
      <w:proofErr w:type="spellEnd"/>
      <w:r>
        <w:rPr>
          <w:rFonts w:cs="Arial"/>
        </w:rPr>
        <w:t xml:space="preserve"> consortium, warrant that the information contained in this document is capable of use, nor that use of the information is free from risk, accepting no liability for loss or damage suffered by any person using this information.</w:t>
      </w:r>
    </w:p>
    <w:p w:rsidR="00A43B78" w:rsidRDefault="00A43B78">
      <w:pPr>
        <w:rPr>
          <w:rFonts w:cs="Arial"/>
        </w:rPr>
      </w:pPr>
    </w:p>
    <w:p w:rsidR="00A43B78" w:rsidRDefault="009A043D">
      <w:pPr>
        <w:rPr>
          <w:i/>
        </w:rPr>
      </w:pPr>
      <w:r>
        <w:rPr>
          <w:i/>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rsidR="00A43B78" w:rsidRDefault="00A43B78">
      <w:pPr>
        <w:rPr>
          <w:rFonts w:cs="Arial"/>
        </w:rPr>
      </w:pPr>
    </w:p>
    <w:p w:rsidR="00A43B78" w:rsidRDefault="009A043D">
      <w:pPr>
        <w:pBdr>
          <w:bottom w:val="single" w:sz="4" w:space="1" w:color="00000A"/>
        </w:pBdr>
        <w:rPr>
          <w:rFonts w:cs="Arial"/>
        </w:rPr>
      </w:pPr>
      <w:proofErr w:type="spellStart"/>
      <w:r>
        <w:rPr>
          <w:rFonts w:cs="Arial"/>
        </w:rPr>
        <w:t>Impressum</w:t>
      </w:r>
      <w:proofErr w:type="spellEnd"/>
    </w:p>
    <w:p w:rsidR="00A43B78" w:rsidRDefault="009A043D">
      <w:pPr>
        <w:rPr>
          <w:rFonts w:cs="Arial"/>
        </w:rPr>
      </w:pPr>
      <w:r>
        <w:rPr>
          <w:rFonts w:cs="Arial"/>
        </w:rPr>
        <w:t xml:space="preserve">Full project title: </w:t>
      </w:r>
      <w:r>
        <w:rPr>
          <w:b/>
        </w:rPr>
        <w:t>Trustful hyper-linked entities in dynamic networks</w:t>
      </w:r>
    </w:p>
    <w:p w:rsidR="00A43B78" w:rsidRDefault="009A043D">
      <w:pPr>
        <w:rPr>
          <w:rFonts w:cs="Arial"/>
        </w:rPr>
      </w:pPr>
      <w:r>
        <w:rPr>
          <w:rFonts w:cs="Arial"/>
        </w:rPr>
        <w:t xml:space="preserve">Short project title: </w:t>
      </w:r>
      <w:proofErr w:type="spellStart"/>
      <w:r>
        <w:rPr>
          <w:b/>
        </w:rPr>
        <w:t>reTHINK</w:t>
      </w:r>
      <w:proofErr w:type="spellEnd"/>
    </w:p>
    <w:p w:rsidR="00A43B78" w:rsidRDefault="009A043D">
      <w:pPr>
        <w:jc w:val="left"/>
        <w:rPr>
          <w:rFonts w:cs="Arial"/>
        </w:rPr>
      </w:pPr>
      <w:r>
        <w:rPr>
          <w:rFonts w:cs="Arial"/>
        </w:rPr>
        <w:t xml:space="preserve">Number and title of work-package: </w:t>
      </w:r>
      <w:r>
        <w:rPr>
          <w:b/>
        </w:rPr>
        <w:t>WP3 – Core Framework Implementation</w:t>
      </w:r>
    </w:p>
    <w:p w:rsidR="00A43B78" w:rsidRDefault="009A043D">
      <w:pPr>
        <w:jc w:val="left"/>
        <w:rPr>
          <w:rFonts w:cs="Arial"/>
        </w:rPr>
      </w:pPr>
      <w:r>
        <w:rPr>
          <w:rFonts w:cs="Arial"/>
        </w:rPr>
        <w:t xml:space="preserve">Number and title of task: </w:t>
      </w:r>
      <w:r>
        <w:rPr>
          <w:b/>
        </w:rPr>
        <w:t>Task 3.1 Procurement and Specifications</w:t>
      </w:r>
    </w:p>
    <w:p w:rsidR="00A43B78" w:rsidRDefault="009A043D">
      <w:pPr>
        <w:jc w:val="left"/>
        <w:rPr>
          <w:rFonts w:cs="Arial"/>
        </w:rPr>
      </w:pPr>
      <w:r>
        <w:t xml:space="preserve">Document </w:t>
      </w:r>
      <w:r>
        <w:rPr>
          <w:rFonts w:cs="Arial"/>
          <w:lang w:val="en-US"/>
        </w:rPr>
        <w:t xml:space="preserve">number and </w:t>
      </w:r>
      <w:r>
        <w:t>title:</w:t>
      </w:r>
      <w:r>
        <w:rPr>
          <w:rFonts w:cs="Arial"/>
          <w:lang w:val="en-US"/>
        </w:rPr>
        <w:t xml:space="preserve"> </w:t>
      </w:r>
      <w:r>
        <w:rPr>
          <w:rFonts w:cs="Arial"/>
          <w:b/>
          <w:lang w:val="en-US"/>
        </w:rPr>
        <w:t>D3.1</w:t>
      </w:r>
      <w:r>
        <w:rPr>
          <w:b/>
          <w:lang w:val="en-US"/>
        </w:rPr>
        <w:t xml:space="preserve"> </w:t>
      </w:r>
      <w:proofErr w:type="spellStart"/>
      <w:r>
        <w:rPr>
          <w:b/>
        </w:rPr>
        <w:t>Hyperty</w:t>
      </w:r>
      <w:proofErr w:type="spellEnd"/>
      <w:r>
        <w:rPr>
          <w:b/>
        </w:rPr>
        <w:t xml:space="preserve"> Runtime and </w:t>
      </w:r>
      <w:proofErr w:type="spellStart"/>
      <w:r>
        <w:rPr>
          <w:b/>
        </w:rPr>
        <w:t>Hyperty</w:t>
      </w:r>
      <w:proofErr w:type="spellEnd"/>
      <w:r>
        <w:rPr>
          <w:b/>
        </w:rPr>
        <w:t xml:space="preserve"> Messaging Node Specification</w:t>
      </w:r>
    </w:p>
    <w:p w:rsidR="00A43B78" w:rsidRDefault="009A043D">
      <w:pPr>
        <w:jc w:val="left"/>
        <w:rPr>
          <w:b/>
          <w:lang w:val="en-US"/>
        </w:rPr>
      </w:pPr>
      <w:r>
        <w:rPr>
          <w:lang w:val="en-US"/>
        </w:rPr>
        <w:t xml:space="preserve">Editor: </w:t>
      </w:r>
      <w:r>
        <w:rPr>
          <w:b/>
          <w:lang w:val="en-US"/>
        </w:rPr>
        <w:t xml:space="preserve">Paulo Chainho, </w:t>
      </w:r>
      <w:proofErr w:type="spellStart"/>
      <w:r>
        <w:rPr>
          <w:b/>
          <w:lang w:val="en-US"/>
        </w:rPr>
        <w:t>Altice</w:t>
      </w:r>
      <w:proofErr w:type="spellEnd"/>
      <w:r>
        <w:rPr>
          <w:b/>
          <w:lang w:val="en-US"/>
        </w:rPr>
        <w:t xml:space="preserve"> Labs</w:t>
      </w:r>
    </w:p>
    <w:p w:rsidR="00A43B78" w:rsidRDefault="009A043D">
      <w:pPr>
        <w:jc w:val="left"/>
        <w:rPr>
          <w:lang w:val="en-US"/>
        </w:rPr>
      </w:pPr>
      <w:r>
        <w:rPr>
          <w:lang w:val="en-US"/>
        </w:rPr>
        <w:t xml:space="preserve">Work-package leader: </w:t>
      </w:r>
      <w:r>
        <w:rPr>
          <w:b/>
          <w:lang w:val="en-US"/>
        </w:rPr>
        <w:t>Paulo Chainho</w:t>
      </w:r>
      <w:r>
        <w:rPr>
          <w:lang w:val="en-US"/>
        </w:rPr>
        <w:t xml:space="preserve">, company: </w:t>
      </w:r>
      <w:proofErr w:type="spellStart"/>
      <w:r>
        <w:rPr>
          <w:b/>
          <w:lang w:val="en-US"/>
        </w:rPr>
        <w:t>Altice</w:t>
      </w:r>
      <w:proofErr w:type="spellEnd"/>
      <w:r>
        <w:rPr>
          <w:b/>
          <w:lang w:val="en-US"/>
        </w:rPr>
        <w:t xml:space="preserve"> Labs</w:t>
      </w:r>
    </w:p>
    <w:p w:rsidR="00A43B78" w:rsidRDefault="00A43B78">
      <w:pPr>
        <w:jc w:val="left"/>
        <w:rPr>
          <w:lang w:val="en-US"/>
        </w:rPr>
      </w:pPr>
    </w:p>
    <w:p w:rsidR="00A43B78" w:rsidRDefault="009A043D">
      <w:pPr>
        <w:pBdr>
          <w:bottom w:val="single" w:sz="4" w:space="1" w:color="00000A"/>
        </w:pBdr>
        <w:rPr>
          <w:rFonts w:cs="Arial"/>
        </w:rPr>
      </w:pPr>
      <w:r>
        <w:rPr>
          <w:rFonts w:cs="Arial"/>
        </w:rPr>
        <w:t>Copyright notice</w:t>
      </w:r>
    </w:p>
    <w:p w:rsidR="00A43B78" w:rsidRDefault="00ED2B54">
      <w:pPr>
        <w:jc w:val="left"/>
      </w:pPr>
      <w:r>
        <w:fldChar w:fldCharType="begin"/>
      </w:r>
      <w:r w:rsidR="009A043D">
        <w:instrText>SYMBOL 227 \f "Symbol"</w:instrText>
      </w:r>
      <w:r>
        <w:fldChar w:fldCharType="end"/>
      </w:r>
      <w:bookmarkStart w:id="1" w:name="__Fieldmark__97_1638849123"/>
      <w:bookmarkStart w:id="2" w:name="__Fieldmark__183_2090056098"/>
      <w:bookmarkStart w:id="3" w:name="__Fieldmark__97_817632794"/>
      <w:bookmarkEnd w:id="1"/>
      <w:bookmarkEnd w:id="2"/>
      <w:bookmarkEnd w:id="3"/>
      <w:r w:rsidR="009A043D">
        <w:rPr>
          <w:rFonts w:cs="Arial"/>
        </w:rPr>
        <w:t xml:space="preserve"> 2016 Participants in project RETHINK</w:t>
      </w:r>
    </w:p>
    <w:p w:rsidR="00A43B78" w:rsidRDefault="009A043D">
      <w:r>
        <w:rPr>
          <w:rFonts w:cs="Arial"/>
        </w:rPr>
        <w:t>This work is licensed under the Creative Commons Attribution-</w:t>
      </w:r>
      <w:proofErr w:type="spellStart"/>
      <w:r>
        <w:rPr>
          <w:rFonts w:cs="Arial"/>
        </w:rPr>
        <w:t>NonCommercial</w:t>
      </w:r>
      <w:proofErr w:type="spellEnd"/>
      <w:r>
        <w:rPr>
          <w:rFonts w:cs="Arial"/>
        </w:rPr>
        <w:t>-</w:t>
      </w:r>
      <w:proofErr w:type="spellStart"/>
      <w:r>
        <w:rPr>
          <w:rFonts w:cs="Arial"/>
        </w:rPr>
        <w:t>NoDerivs</w:t>
      </w:r>
      <w:proofErr w:type="spellEnd"/>
      <w:r>
        <w:rPr>
          <w:rFonts w:cs="Arial"/>
        </w:rPr>
        <w:t xml:space="preserve"> 3.0 </w:t>
      </w:r>
      <w:proofErr w:type="spellStart"/>
      <w:r>
        <w:rPr>
          <w:rFonts w:cs="Arial"/>
        </w:rPr>
        <w:t>Unported</w:t>
      </w:r>
      <w:proofErr w:type="spellEnd"/>
      <w:r>
        <w:rPr>
          <w:rFonts w:cs="Arial"/>
        </w:rPr>
        <w:t xml:space="preserve"> License. To view a copy of this license, visit </w:t>
      </w:r>
      <w:hyperlink r:id="rId13">
        <w:r>
          <w:rPr>
            <w:rStyle w:val="Internetlink"/>
            <w:rFonts w:cs="Arial"/>
          </w:rPr>
          <w:t>http://creativecommons.org/licenses/by-nc-nd/3.0</w:t>
        </w:r>
      </w:hyperlink>
      <w:hyperlink r:id="rId14">
        <w:r>
          <w:rPr>
            <w:rStyle w:val="Internetlink"/>
            <w:rFonts w:cs="Arial"/>
          </w:rPr>
          <w:t>http://creativecommons.org/licenses/by-nc-nd/3.0</w:t>
        </w:r>
      </w:hyperlink>
      <w:hyperlink r:id="rId15">
        <w:r>
          <w:rPr>
            <w:rStyle w:val="Internetlink"/>
            <w:rFonts w:cs="Arial"/>
          </w:rPr>
          <w:t>http://creativecommons.org/licenses/by-nc-nd/3.0</w:t>
        </w:r>
      </w:hyperlink>
    </w:p>
    <w:p w:rsidR="00A43B78" w:rsidRDefault="00A43B78">
      <w:pPr>
        <w:jc w:val="left"/>
        <w:rPr>
          <w:rFonts w:cs="Arial"/>
        </w:rPr>
      </w:pPr>
    </w:p>
    <w:p w:rsidR="00A43B78" w:rsidRDefault="009A043D">
      <w:pPr>
        <w:pStyle w:val="berschrift"/>
      </w:pPr>
      <w:bookmarkStart w:id="4" w:name="_Toc139445062"/>
      <w:bookmarkStart w:id="5" w:name="_Toc139444753"/>
      <w:bookmarkStart w:id="6" w:name="_Toc460336767"/>
      <w:bookmarkStart w:id="7" w:name="_Toc149557710"/>
      <w:bookmarkStart w:id="8" w:name="_Toc466480175"/>
      <w:r>
        <w:lastRenderedPageBreak/>
        <w:t>Executive summary</w:t>
      </w:r>
      <w:bookmarkEnd w:id="4"/>
      <w:bookmarkEnd w:id="5"/>
      <w:bookmarkEnd w:id="6"/>
      <w:bookmarkEnd w:id="7"/>
      <w:bookmarkEnd w:id="8"/>
      <w:r>
        <w:t xml:space="preserve"> </w:t>
      </w:r>
    </w:p>
    <w:p w:rsidR="00A43B78" w:rsidRDefault="009A043D">
      <w:pPr>
        <w:rPr>
          <w:rFonts w:cs="Arial"/>
        </w:rPr>
      </w:pPr>
      <w:commentRangeStart w:id="9"/>
      <w:r>
        <w:rPr>
          <w:lang w:eastAsia="fr-FR"/>
        </w:rPr>
        <w:t xml:space="preserve">This document describes the technical details and the information needed by developers to start prototyping </w:t>
      </w:r>
      <w:proofErr w:type="spellStart"/>
      <w:r>
        <w:rPr>
          <w:lang w:eastAsia="fr-FR"/>
        </w:rPr>
        <w:t>reTHINK</w:t>
      </w:r>
      <w:proofErr w:type="spellEnd"/>
      <w:r>
        <w:rPr>
          <w:lang w:eastAsia="fr-FR"/>
        </w:rPr>
        <w:t xml:space="preserve"> Core Framework, which is comprised of </w:t>
      </w:r>
      <w:r>
        <w:rPr>
          <w:rFonts w:cs="Arial"/>
        </w:rPr>
        <w:t xml:space="preserve">the runtime environment where </w:t>
      </w:r>
      <w:proofErr w:type="spellStart"/>
      <w:r>
        <w:rPr>
          <w:rFonts w:cs="Arial"/>
        </w:rPr>
        <w:t>Hyperties</w:t>
      </w:r>
      <w:proofErr w:type="spellEnd"/>
      <w:r>
        <w:rPr>
          <w:rFonts w:cs="Arial"/>
        </w:rPr>
        <w:t xml:space="preserve"> are executed and the messaging nodes used to support messages exchange between </w:t>
      </w:r>
      <w:proofErr w:type="spellStart"/>
      <w:r>
        <w:rPr>
          <w:rFonts w:cs="Arial"/>
        </w:rPr>
        <w:t>Hyperties</w:t>
      </w:r>
      <w:proofErr w:type="spellEnd"/>
      <w:r>
        <w:rPr>
          <w:lang w:eastAsia="fr-FR"/>
        </w:rPr>
        <w:t xml:space="preserve">. This document takes as input the conceptual foundations, data models and interfaces definitions from deliverables D2.1 (The </w:t>
      </w:r>
      <w:proofErr w:type="spellStart"/>
      <w:r>
        <w:rPr>
          <w:lang w:eastAsia="fr-FR"/>
        </w:rPr>
        <w:t>reThink</w:t>
      </w:r>
      <w:proofErr w:type="spellEnd"/>
      <w:r>
        <w:rPr>
          <w:lang w:eastAsia="fr-FR"/>
        </w:rPr>
        <w:t xml:space="preserve"> Framework Architecture) and D2.2 (the </w:t>
      </w:r>
      <w:proofErr w:type="spellStart"/>
      <w:r>
        <w:rPr>
          <w:lang w:eastAsia="fr-FR"/>
        </w:rPr>
        <w:t>reTHINK</w:t>
      </w:r>
      <w:proofErr w:type="spellEnd"/>
      <w:r>
        <w:rPr>
          <w:lang w:eastAsia="fr-FR"/>
        </w:rPr>
        <w:t xml:space="preserve"> Data Model). </w:t>
      </w:r>
      <w:r>
        <w:rPr>
          <w:rFonts w:cs="Arial"/>
        </w:rPr>
        <w:t xml:space="preserve">This report complements deliverable D4.1 (Management and Security features specifications), which specifies </w:t>
      </w:r>
      <w:proofErr w:type="spellStart"/>
      <w:r>
        <w:rPr>
          <w:rFonts w:cs="Arial"/>
        </w:rPr>
        <w:t>reTHINK</w:t>
      </w:r>
      <w:proofErr w:type="spellEnd"/>
      <w:r>
        <w:rPr>
          <w:rFonts w:cs="Arial"/>
        </w:rPr>
        <w:t xml:space="preserve"> Support Services, namely: </w:t>
      </w:r>
      <w:r>
        <w:t xml:space="preserve">Policy Management, Governance, Identity Management, Graph Connector, and </w:t>
      </w:r>
      <w:proofErr w:type="spellStart"/>
      <w:r>
        <w:t>Hyperty</w:t>
      </w:r>
      <w:proofErr w:type="spellEnd"/>
      <w:r>
        <w:t xml:space="preserve"> Directory services (Catalogue and Registry). </w:t>
      </w:r>
      <w:r>
        <w:rPr>
          <w:rFonts w:cs="Arial"/>
        </w:rPr>
        <w:t xml:space="preserve"> The core of this document is dedicated to the detailed specification of the </w:t>
      </w:r>
      <w:proofErr w:type="spellStart"/>
      <w:r>
        <w:rPr>
          <w:rFonts w:cs="Arial"/>
        </w:rPr>
        <w:t>Hyperty</w:t>
      </w:r>
      <w:proofErr w:type="spellEnd"/>
      <w:r>
        <w:rPr>
          <w:rFonts w:cs="Arial"/>
        </w:rPr>
        <w:t xml:space="preserve"> Runtime describing in detail, the </w:t>
      </w:r>
      <w:proofErr w:type="spellStart"/>
      <w:r>
        <w:rPr>
          <w:rFonts w:cs="Arial"/>
        </w:rPr>
        <w:t>Hyperty</w:t>
      </w:r>
      <w:proofErr w:type="spellEnd"/>
      <w:r>
        <w:rPr>
          <w:rFonts w:cs="Arial"/>
        </w:rPr>
        <w:t xml:space="preserve"> Runtime architecture and the Core Runtime components required to support the execution of </w:t>
      </w:r>
      <w:proofErr w:type="spellStart"/>
      <w:r>
        <w:rPr>
          <w:rFonts w:cs="Arial"/>
        </w:rPr>
        <w:t>Hyperties</w:t>
      </w:r>
      <w:proofErr w:type="spellEnd"/>
      <w:r>
        <w:rPr>
          <w:rFonts w:cs="Arial"/>
        </w:rPr>
        <w:t xml:space="preserve">. The </w:t>
      </w:r>
      <w:proofErr w:type="spellStart"/>
      <w:r>
        <w:rPr>
          <w:rFonts w:cs="Arial"/>
        </w:rPr>
        <w:t>Hyperty</w:t>
      </w:r>
      <w:proofErr w:type="spellEnd"/>
      <w:r>
        <w:rPr>
          <w:rFonts w:cs="Arial"/>
        </w:rPr>
        <w:t xml:space="preserve"> Runtime architecture follows a security by design approach since it was highly influenced by a careful security analysis where different types of components are executed in isolated sandboxes. Thus, components downloaded from a specific Service Provider are executed in sandboxes that are different from the sandboxes used to execute components downloaded from another service provider. Communication between components running in different sandboxes is only possible through messages exchanged through a Message Bus functionality provided by the </w:t>
      </w:r>
      <w:proofErr w:type="spellStart"/>
      <w:r>
        <w:rPr>
          <w:rFonts w:cs="Arial"/>
        </w:rPr>
        <w:t>Hyperty</w:t>
      </w:r>
      <w:proofErr w:type="spellEnd"/>
      <w:r>
        <w:rPr>
          <w:rFonts w:cs="Arial"/>
        </w:rPr>
        <w:t xml:space="preserve"> Runtime Core Sandbox. The access to the Message BUS functionality is controlled by a Policy Engine which is also located in the Core Runtime sandbox. On the other hand, and according to the </w:t>
      </w:r>
      <w:proofErr w:type="spellStart"/>
      <w:r>
        <w:rPr>
          <w:rFonts w:cs="Arial"/>
        </w:rPr>
        <w:t>ProtoOFly</w:t>
      </w:r>
      <w:proofErr w:type="spellEnd"/>
      <w:r>
        <w:rPr>
          <w:rFonts w:cs="Arial"/>
        </w:rPr>
        <w:t xml:space="preserve"> concept introduced in D2.1, the protocol stub is executed in isolated sandbox and provides the bridge for the </w:t>
      </w:r>
      <w:proofErr w:type="spellStart"/>
      <w:r>
        <w:rPr>
          <w:rFonts w:cs="Arial"/>
        </w:rPr>
        <w:t>Hperty</w:t>
      </w:r>
      <w:proofErr w:type="spellEnd"/>
      <w:r>
        <w:rPr>
          <w:rFonts w:cs="Arial"/>
        </w:rPr>
        <w:t xml:space="preserve"> Runtime to communicate with associated Service Provider. </w:t>
      </w:r>
    </w:p>
    <w:p w:rsidR="00A43B78" w:rsidRDefault="009A043D">
      <w:pPr>
        <w:rPr>
          <w:rFonts w:cs="Arial"/>
        </w:rPr>
      </w:pPr>
      <w:r>
        <w:rPr>
          <w:rFonts w:cs="Arial"/>
        </w:rPr>
        <w:t xml:space="preserve">The design of the </w:t>
      </w:r>
      <w:proofErr w:type="spellStart"/>
      <w:r>
        <w:rPr>
          <w:rFonts w:cs="Arial"/>
        </w:rPr>
        <w:t>Hyperty</w:t>
      </w:r>
      <w:proofErr w:type="spellEnd"/>
      <w:r>
        <w:rPr>
          <w:rFonts w:cs="Arial"/>
        </w:rPr>
        <w:t xml:space="preserve"> Runtime APIs progressed along the design of the main procedures to be performed in order to validate it with the most important use cases that were already used in D2.1 and originally described in D1.1. Thus, basic procedures (e.g. message routing and </w:t>
      </w:r>
      <w:proofErr w:type="spellStart"/>
      <w:r>
        <w:rPr>
          <w:rFonts w:cs="Arial"/>
        </w:rPr>
        <w:t>Hyperty</w:t>
      </w:r>
      <w:proofErr w:type="spellEnd"/>
      <w:r>
        <w:rPr>
          <w:rFonts w:cs="Arial"/>
        </w:rPr>
        <w:t xml:space="preserve"> deployment), Identity Management Procedures (e.g. registration and login of users) and Human to Human communication procedures were detailed, including the definition of the data sets and messages as defined in D2.2. The </w:t>
      </w:r>
      <w:proofErr w:type="spellStart"/>
      <w:r>
        <w:rPr>
          <w:rFonts w:cs="Arial"/>
        </w:rPr>
        <w:t>Hyperty</w:t>
      </w:r>
      <w:proofErr w:type="spellEnd"/>
      <w:r>
        <w:rPr>
          <w:rFonts w:cs="Arial"/>
        </w:rPr>
        <w:t xml:space="preserve"> Runtime design was also partially validated with Machine to Machine communication and Human to Machine communication use cases, which will be fully reported in D3.2. </w:t>
      </w:r>
    </w:p>
    <w:p w:rsidR="00A43B78" w:rsidRDefault="009A043D">
      <w:pPr>
        <w:rPr>
          <w:rFonts w:cs="Arial"/>
        </w:rPr>
      </w:pPr>
      <w:r>
        <w:rPr>
          <w:rFonts w:cs="Arial"/>
        </w:rPr>
        <w:t xml:space="preserve">Special attention was given on the design of components involved in the Reporter-Observer data synchronisation communication pattern introduced in D2.2, which complements the </w:t>
      </w:r>
      <w:proofErr w:type="spellStart"/>
      <w:r>
        <w:rPr>
          <w:rFonts w:cs="Arial"/>
        </w:rPr>
        <w:t>ProtOFly</w:t>
      </w:r>
      <w:proofErr w:type="spellEnd"/>
      <w:r>
        <w:rPr>
          <w:rFonts w:cs="Arial"/>
        </w:rPr>
        <w:t xml:space="preserve"> concepts to support seamless interoperability between domains at service layer. The access control to synchronised objects, through the Reporter-Observer communication pattern, is enforced by the Core Policy Engine. More sophisticated and proprietary data synchronisation algorithms can be used, by enabling the deployment of other Policy Enforcer in the </w:t>
      </w:r>
      <w:proofErr w:type="spellStart"/>
      <w:r>
        <w:rPr>
          <w:rFonts w:cs="Arial"/>
        </w:rPr>
        <w:t>Hyperty</w:t>
      </w:r>
      <w:proofErr w:type="spellEnd"/>
      <w:r>
        <w:rPr>
          <w:rFonts w:cs="Arial"/>
        </w:rPr>
        <w:t xml:space="preserve"> Runtime, which will be executed in isolated sandboxes.</w:t>
      </w:r>
    </w:p>
    <w:p w:rsidR="00A43B78" w:rsidRDefault="009A043D">
      <w:pPr>
        <w:rPr>
          <w:rFonts w:cs="Arial"/>
        </w:rPr>
      </w:pPr>
      <w:r>
        <w:rPr>
          <w:rFonts w:cs="Arial"/>
        </w:rPr>
        <w:t xml:space="preserve">A reference design for the Messaging Node Architecture is also provided in this report. Since the protocol-on-the fly concept is used together with the message model defined in D2.2, it is not required to specify in detail the Messaging Node APIs to guarantee interoperability between different domains. </w:t>
      </w:r>
    </w:p>
    <w:p w:rsidR="00A43B78" w:rsidRDefault="009A043D">
      <w:pPr>
        <w:rPr>
          <w:rFonts w:cs="Arial"/>
        </w:rPr>
      </w:pPr>
      <w:r>
        <w:rPr>
          <w:rFonts w:cs="Arial"/>
        </w:rPr>
        <w:t xml:space="preserve">Together, the </w:t>
      </w:r>
      <w:proofErr w:type="spellStart"/>
      <w:r>
        <w:rPr>
          <w:rFonts w:cs="Arial"/>
        </w:rPr>
        <w:t>Hyperty</w:t>
      </w:r>
      <w:proofErr w:type="spellEnd"/>
      <w:r>
        <w:rPr>
          <w:rFonts w:cs="Arial"/>
        </w:rPr>
        <w:t xml:space="preserve"> Runtime and the Messaging Node specifications are based on a set of design principles to support </w:t>
      </w:r>
      <w:proofErr w:type="spellStart"/>
      <w:r>
        <w:rPr>
          <w:rFonts w:cs="Arial"/>
        </w:rPr>
        <w:t>Hyperty</w:t>
      </w:r>
      <w:proofErr w:type="spellEnd"/>
      <w:r>
        <w:rPr>
          <w:rFonts w:cs="Arial"/>
        </w:rPr>
        <w:t xml:space="preserve"> Instance Mobility (between Network Interfaces and also between Devices), Data Object portability (between </w:t>
      </w:r>
      <w:proofErr w:type="spellStart"/>
      <w:r>
        <w:rPr>
          <w:rFonts w:cs="Arial"/>
        </w:rPr>
        <w:t>Hyperty</w:t>
      </w:r>
      <w:proofErr w:type="spellEnd"/>
      <w:r>
        <w:rPr>
          <w:rFonts w:cs="Arial"/>
        </w:rPr>
        <w:t xml:space="preserve"> Instances) and group communication. These characteristics are supported by the usage of different virtual addresses separately allocated to </w:t>
      </w:r>
      <w:proofErr w:type="spellStart"/>
      <w:r>
        <w:rPr>
          <w:rFonts w:cs="Arial"/>
        </w:rPr>
        <w:t>Hyperty</w:t>
      </w:r>
      <w:proofErr w:type="spellEnd"/>
      <w:r>
        <w:rPr>
          <w:rFonts w:cs="Arial"/>
        </w:rPr>
        <w:t xml:space="preserve"> Instances and Data Objects, which are agnostic of the network addresses. </w:t>
      </w:r>
      <w:proofErr w:type="spellStart"/>
      <w:r>
        <w:rPr>
          <w:rFonts w:cs="Arial"/>
        </w:rPr>
        <w:t>Hyperties</w:t>
      </w:r>
      <w:proofErr w:type="spellEnd"/>
      <w:r>
        <w:rPr>
          <w:rFonts w:cs="Arial"/>
        </w:rPr>
        <w:t xml:space="preserve"> communicate each other by publishing messages on the target </w:t>
      </w:r>
      <w:proofErr w:type="spellStart"/>
      <w:r>
        <w:rPr>
          <w:rFonts w:cs="Arial"/>
        </w:rPr>
        <w:t>Hyperty</w:t>
      </w:r>
      <w:proofErr w:type="spellEnd"/>
      <w:r>
        <w:rPr>
          <w:rFonts w:cs="Arial"/>
        </w:rPr>
        <w:t xml:space="preserve"> Instance virtual address, or, in case the Reporter-Observer communication pattern is used, on the synchronised data object </w:t>
      </w:r>
      <w:r>
        <w:rPr>
          <w:rFonts w:cs="Arial"/>
        </w:rPr>
        <w:lastRenderedPageBreak/>
        <w:t xml:space="preserve">virtual address. Any </w:t>
      </w:r>
      <w:proofErr w:type="spellStart"/>
      <w:r>
        <w:rPr>
          <w:rFonts w:cs="Arial"/>
        </w:rPr>
        <w:t>Hyperty</w:t>
      </w:r>
      <w:proofErr w:type="spellEnd"/>
      <w:r>
        <w:rPr>
          <w:rFonts w:cs="Arial"/>
        </w:rPr>
        <w:t xml:space="preserve"> Instance granted with authorisation to listen on those virtual addresses, will receive the messages. The separation of concern design principle was also used in order to let </w:t>
      </w:r>
      <w:proofErr w:type="spellStart"/>
      <w:r>
        <w:rPr>
          <w:rFonts w:cs="Arial"/>
        </w:rPr>
        <w:t>Hyperty</w:t>
      </w:r>
      <w:proofErr w:type="spellEnd"/>
      <w:r>
        <w:rPr>
          <w:rFonts w:cs="Arial"/>
        </w:rPr>
        <w:t xml:space="preserve"> developers focus on its service logic and leaving business related decisions to product managers, as well as giving the users more control on how service is delivered. As a consequence of this principle, by default, the different security tokens used (including ID Tokens and Access Tokens) are handled by the Core Runtime and not by the </w:t>
      </w:r>
      <w:proofErr w:type="spellStart"/>
      <w:r>
        <w:rPr>
          <w:rFonts w:cs="Arial"/>
        </w:rPr>
        <w:t>Hyperty</w:t>
      </w:r>
      <w:proofErr w:type="spellEnd"/>
      <w:r>
        <w:rPr>
          <w:rFonts w:cs="Arial"/>
        </w:rPr>
        <w:t xml:space="preserve"> Instances.</w:t>
      </w:r>
    </w:p>
    <w:p w:rsidR="00A43B78" w:rsidRDefault="009A043D">
      <w:pPr>
        <w:rPr>
          <w:rFonts w:cs="Arial"/>
        </w:rPr>
      </w:pPr>
      <w:r>
        <w:rPr>
          <w:rFonts w:cs="Arial"/>
        </w:rPr>
        <w:t xml:space="preserve">The </w:t>
      </w:r>
      <w:proofErr w:type="spellStart"/>
      <w:r>
        <w:rPr>
          <w:rFonts w:cs="Arial"/>
        </w:rPr>
        <w:t>reTHINK</w:t>
      </w:r>
      <w:proofErr w:type="spellEnd"/>
      <w:r>
        <w:rPr>
          <w:rFonts w:cs="Arial"/>
        </w:rPr>
        <w:t xml:space="preserve"> Core Framework detailed specification is achieved by a comprehensive effort on web runtime design state of the art research with special attention given to Security in Web Runtime and relevant W3C and IETF standards. A comprehensive report about the procurement of existing open source solutions to be used to prototype </w:t>
      </w:r>
      <w:proofErr w:type="spellStart"/>
      <w:r>
        <w:rPr>
          <w:rFonts w:cs="Arial"/>
        </w:rPr>
        <w:t>reTHINK</w:t>
      </w:r>
      <w:proofErr w:type="spellEnd"/>
      <w:r>
        <w:rPr>
          <w:rFonts w:cs="Arial"/>
        </w:rPr>
        <w:t xml:space="preserve"> Core Framework components, is also presented, mainly in terms of Web Runtime Solutions and Real Time Messaging Solutions.</w:t>
      </w:r>
    </w:p>
    <w:p w:rsidR="00A43B78" w:rsidRDefault="009A043D">
      <w:pPr>
        <w:rPr>
          <w:rFonts w:cs="Arial"/>
        </w:rPr>
      </w:pPr>
      <w:r>
        <w:rPr>
          <w:rFonts w:cs="Arial"/>
        </w:rPr>
        <w:t xml:space="preserve">Taking as input the procurement report, some solutions were selected and some implementation considerations are presented for the </w:t>
      </w:r>
      <w:proofErr w:type="spellStart"/>
      <w:r>
        <w:rPr>
          <w:rFonts w:cs="Arial"/>
        </w:rPr>
        <w:t>Hyperty</w:t>
      </w:r>
      <w:proofErr w:type="spellEnd"/>
      <w:r>
        <w:rPr>
          <w:rFonts w:cs="Arial"/>
        </w:rPr>
        <w:t xml:space="preserve"> Runtime and for the messaging solutions.  </w:t>
      </w:r>
    </w:p>
    <w:p w:rsidR="00A43B78" w:rsidRDefault="009A043D">
      <w:pPr>
        <w:rPr>
          <w:rFonts w:cs="Arial"/>
        </w:rPr>
      </w:pPr>
      <w:r>
        <w:rPr>
          <w:rFonts w:cs="Arial"/>
        </w:rPr>
        <w:t xml:space="preserve">Some preliminary design guidelines are provided for the implementation of the </w:t>
      </w:r>
      <w:proofErr w:type="spellStart"/>
      <w:r>
        <w:rPr>
          <w:rFonts w:cs="Arial"/>
        </w:rPr>
        <w:t>Hyperty</w:t>
      </w:r>
      <w:proofErr w:type="spellEnd"/>
      <w:r>
        <w:rPr>
          <w:rFonts w:cs="Arial"/>
        </w:rPr>
        <w:t xml:space="preserve"> Service Framework. The </w:t>
      </w:r>
      <w:proofErr w:type="spellStart"/>
      <w:r>
        <w:rPr>
          <w:rFonts w:cs="Arial"/>
        </w:rPr>
        <w:t>Hyperty</w:t>
      </w:r>
      <w:proofErr w:type="spellEnd"/>
      <w:r>
        <w:rPr>
          <w:rFonts w:cs="Arial"/>
        </w:rPr>
        <w:t xml:space="preserve"> Service Framework is a Software Development Toolkit (SDK) that will feature a comprehensive set of application program interfaces (APIs) and JavaScript libraries to facilitate the development of </w:t>
      </w:r>
      <w:proofErr w:type="spellStart"/>
      <w:r>
        <w:rPr>
          <w:rFonts w:cs="Arial"/>
        </w:rPr>
        <w:t>Hyperties</w:t>
      </w:r>
      <w:proofErr w:type="spellEnd"/>
      <w:r>
        <w:rPr>
          <w:rFonts w:cs="Arial"/>
        </w:rPr>
        <w:t>.</w:t>
      </w:r>
    </w:p>
    <w:p w:rsidR="00A43B78" w:rsidRDefault="009A043D">
      <w:r>
        <w:rPr>
          <w:rFonts w:cs="Arial"/>
        </w:rPr>
        <w:t>It should be noted that the Network Platform specification supporting Specialised Network Services is an ongoing work that will be reported later in D3.4, as originally planned.</w:t>
      </w:r>
    </w:p>
    <w:commentRangeEnd w:id="9"/>
    <w:p w:rsidR="00A43B78" w:rsidRDefault="009A043D">
      <w:pPr>
        <w:pStyle w:val="berschrift"/>
      </w:pPr>
      <w:r>
        <w:lastRenderedPageBreak/>
        <w:commentReference w:id="9"/>
      </w:r>
      <w:bookmarkStart w:id="10" w:name="_Toc466480176"/>
      <w:r>
        <w:t>List of auth</w:t>
      </w:r>
      <w:bookmarkStart w:id="11" w:name="_Toc460336768"/>
      <w:bookmarkStart w:id="12" w:name="_Toc149557711"/>
      <w:bookmarkStart w:id="13" w:name="_Toc139445063"/>
      <w:bookmarkStart w:id="14" w:name="_Toc139444754"/>
      <w:bookmarkStart w:id="15" w:name="_Toc494089547"/>
      <w:bookmarkEnd w:id="11"/>
      <w:bookmarkEnd w:id="12"/>
      <w:bookmarkEnd w:id="13"/>
      <w:bookmarkEnd w:id="14"/>
      <w:bookmarkEnd w:id="15"/>
      <w:r>
        <w:t>ors</w:t>
      </w:r>
      <w:bookmarkEnd w:id="10"/>
    </w:p>
    <w:tbl>
      <w:tblPr>
        <w:tblW w:w="5412" w:type="dxa"/>
        <w:tblInd w:w="-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000"/>
      </w:tblPr>
      <w:tblGrid>
        <w:gridCol w:w="1830"/>
        <w:gridCol w:w="3582"/>
      </w:tblGrid>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rPr>
                <w:rFonts w:cs="Arial"/>
              </w:rPr>
            </w:pPr>
            <w:r>
              <w:rPr>
                <w:rFonts w:cs="Arial"/>
              </w:rPr>
              <w:t>Company</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rPr>
                <w:rFonts w:cs="Arial"/>
              </w:rPr>
            </w:pPr>
            <w:r>
              <w:rPr>
                <w:rFonts w:cs="Arial"/>
              </w:rPr>
              <w:t>Author</w:t>
            </w:r>
          </w:p>
        </w:tc>
      </w:tr>
      <w:tr w:rsidR="00A43B78" w:rsidRPr="007805E6">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r>
              <w:t>PTIN</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rPr>
                <w:lang w:val="pt-PT"/>
              </w:rPr>
            </w:pPr>
            <w:r>
              <w:rPr>
                <w:lang w:val="pt-PT"/>
              </w:rPr>
              <w:t>Paulo Chainho</w:t>
            </w:r>
          </w:p>
          <w:p w:rsidR="00A43B78" w:rsidRDefault="009A043D">
            <w:pPr>
              <w:tabs>
                <w:tab w:val="left" w:pos="2552"/>
              </w:tabs>
              <w:rPr>
                <w:lang w:val="pt-PT"/>
              </w:rPr>
            </w:pPr>
            <w:r>
              <w:rPr>
                <w:lang w:val="pt-PT"/>
              </w:rPr>
              <w:t>Vitor Silva</w:t>
            </w:r>
          </w:p>
          <w:p w:rsidR="00A43B78" w:rsidRDefault="009A043D">
            <w:pPr>
              <w:tabs>
                <w:tab w:val="left" w:pos="2552"/>
              </w:tabs>
              <w:rPr>
                <w:lang w:val="pt-PT"/>
              </w:rPr>
            </w:pPr>
            <w:r>
              <w:rPr>
                <w:lang w:val="pt-PT"/>
              </w:rPr>
              <w:t>Luis Duarte</w:t>
            </w: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r>
              <w:t>Fraunhofer</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A43B78">
            <w:pPr>
              <w:tabs>
                <w:tab w:val="left" w:pos="2552"/>
              </w:tabs>
              <w:rPr>
                <w:lang w:val="it-IT"/>
              </w:rPr>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rPr>
                <w:lang w:val="it-IT"/>
              </w:rPr>
            </w:pPr>
            <w:proofErr w:type="spellStart"/>
            <w:r>
              <w:t>Quobis</w:t>
            </w:r>
            <w:proofErr w:type="spellEnd"/>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A43B78">
            <w:pPr>
              <w:tabs>
                <w:tab w:val="left" w:pos="2552"/>
              </w:tabs>
              <w:rPr>
                <w:lang w:val="it-IT"/>
              </w:rPr>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proofErr w:type="spellStart"/>
            <w:r>
              <w:t>Apizee</w:t>
            </w:r>
            <w:proofErr w:type="spellEnd"/>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A43B78">
            <w:pPr>
              <w:tabs>
                <w:tab w:val="left" w:pos="2552"/>
              </w:tabs>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r>
              <w:t>Deutsche Telekom</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A43B78">
            <w:pPr>
              <w:tabs>
                <w:tab w:val="left" w:pos="2552"/>
              </w:tabs>
              <w:rPr>
                <w:lang w:val="it-IT"/>
              </w:rPr>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r>
              <w:t>Orange Labs</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A43B78">
            <w:pPr>
              <w:tabs>
                <w:tab w:val="left" w:pos="2552"/>
              </w:tabs>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r>
              <w:t>INESC-ID</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vAlign w:val="center"/>
          </w:tcPr>
          <w:p w:rsidR="00A43B78" w:rsidRDefault="00A43B78">
            <w:pPr>
              <w:tabs>
                <w:tab w:val="left" w:pos="2552"/>
              </w:tabs>
              <w:rPr>
                <w:lang w:val="pt-PT"/>
              </w:rPr>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9A043D">
            <w:pPr>
              <w:tabs>
                <w:tab w:val="left" w:pos="2552"/>
              </w:tabs>
            </w:pPr>
            <w:r>
              <w:rPr>
                <w:rFonts w:cs="Arial"/>
              </w:rPr>
              <w:t>IMT</w:t>
            </w: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vAlign w:val="center"/>
          </w:tcPr>
          <w:p w:rsidR="00A43B78" w:rsidRDefault="00A43B78">
            <w:pPr>
              <w:spacing w:before="0" w:after="0"/>
              <w:jc w:val="left"/>
              <w:rPr>
                <w:sz w:val="20"/>
              </w:rPr>
            </w:pPr>
          </w:p>
        </w:tc>
      </w:tr>
      <w:tr w:rsidR="00A43B78">
        <w:tc>
          <w:tcPr>
            <w:tcW w:w="1830"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rsidR="00A43B78" w:rsidRDefault="00A43B78">
            <w:pPr>
              <w:tabs>
                <w:tab w:val="left" w:pos="2552"/>
              </w:tabs>
            </w:pPr>
          </w:p>
        </w:tc>
        <w:tc>
          <w:tcPr>
            <w:tcW w:w="3581" w:type="dxa"/>
            <w:tcBorders>
              <w:top w:val="single" w:sz="6" w:space="0" w:color="000001"/>
              <w:left w:val="single" w:sz="6" w:space="0" w:color="000001"/>
              <w:bottom w:val="single" w:sz="6" w:space="0" w:color="000001"/>
              <w:right w:val="single" w:sz="6" w:space="0" w:color="000001"/>
            </w:tcBorders>
            <w:shd w:val="clear" w:color="auto" w:fill="auto"/>
            <w:tcMar>
              <w:left w:w="91" w:type="dxa"/>
            </w:tcMar>
            <w:vAlign w:val="center"/>
          </w:tcPr>
          <w:p w:rsidR="00A43B78" w:rsidRDefault="00A43B78">
            <w:pPr>
              <w:spacing w:before="0" w:after="0"/>
              <w:jc w:val="left"/>
              <w:rPr>
                <w:sz w:val="20"/>
              </w:rPr>
            </w:pPr>
          </w:p>
        </w:tc>
      </w:tr>
    </w:tbl>
    <w:p w:rsidR="00A43B78" w:rsidRDefault="00A43B78">
      <w:pPr>
        <w:tabs>
          <w:tab w:val="left" w:pos="2552"/>
        </w:tabs>
      </w:pPr>
    </w:p>
    <w:p w:rsidR="00A43B78" w:rsidRDefault="00A43B78"/>
    <w:p w:rsidR="00A43B78" w:rsidRDefault="009A043D">
      <w:pPr>
        <w:pStyle w:val="berschrift"/>
      </w:pPr>
      <w:bookmarkStart w:id="16" w:name="_Toc494089548"/>
      <w:bookmarkStart w:id="17" w:name="_Toc149557712"/>
      <w:bookmarkStart w:id="18" w:name="_Toc139445064"/>
      <w:bookmarkStart w:id="19" w:name="_Toc460336769"/>
      <w:bookmarkStart w:id="20" w:name="_Toc139444755"/>
      <w:bookmarkStart w:id="21" w:name="_Toc466480177"/>
      <w:bookmarkEnd w:id="16"/>
      <w:bookmarkEnd w:id="17"/>
      <w:bookmarkEnd w:id="18"/>
      <w:bookmarkEnd w:id="19"/>
      <w:bookmarkEnd w:id="20"/>
      <w:r>
        <w:lastRenderedPageBreak/>
        <w:t>Table of Contents</w:t>
      </w:r>
      <w:bookmarkEnd w:id="21"/>
    </w:p>
    <w:p w:rsidR="007805E6" w:rsidRDefault="00ED2B54">
      <w:pPr>
        <w:pStyle w:val="TOC1"/>
        <w:tabs>
          <w:tab w:val="right" w:leader="dot" w:pos="9060"/>
        </w:tabs>
        <w:rPr>
          <w:rFonts w:eastAsiaTheme="minorEastAsia" w:cstheme="minorBidi"/>
          <w:noProof/>
          <w:color w:val="auto"/>
          <w:szCs w:val="22"/>
          <w:lang w:val="en-US" w:eastAsia="en-US"/>
        </w:rPr>
      </w:pPr>
      <w:r>
        <w:fldChar w:fldCharType="begin"/>
      </w:r>
      <w:r w:rsidR="009A043D">
        <w:instrText>TOC \z \o "1-3" \h</w:instrText>
      </w:r>
      <w:r>
        <w:fldChar w:fldCharType="separate"/>
      </w:r>
      <w:hyperlink w:anchor="_Toc466480175" w:history="1">
        <w:r w:rsidR="007805E6" w:rsidRPr="00862E5E">
          <w:rPr>
            <w:rStyle w:val="Hyperlink"/>
            <w:noProof/>
          </w:rPr>
          <w:t>Executive summary</w:t>
        </w:r>
        <w:r w:rsidR="007805E6">
          <w:rPr>
            <w:noProof/>
            <w:webHidden/>
          </w:rPr>
          <w:tab/>
        </w:r>
        <w:r w:rsidR="007805E6">
          <w:rPr>
            <w:noProof/>
            <w:webHidden/>
          </w:rPr>
          <w:fldChar w:fldCharType="begin"/>
        </w:r>
        <w:r w:rsidR="007805E6">
          <w:rPr>
            <w:noProof/>
            <w:webHidden/>
          </w:rPr>
          <w:instrText xml:space="preserve"> PAGEREF _Toc466480175 \h </w:instrText>
        </w:r>
        <w:r w:rsidR="007805E6">
          <w:rPr>
            <w:noProof/>
            <w:webHidden/>
          </w:rPr>
        </w:r>
        <w:r w:rsidR="007805E6">
          <w:rPr>
            <w:noProof/>
            <w:webHidden/>
          </w:rPr>
          <w:fldChar w:fldCharType="separate"/>
        </w:r>
        <w:r w:rsidR="007805E6">
          <w:rPr>
            <w:noProof/>
            <w:webHidden/>
          </w:rPr>
          <w:t>3</w:t>
        </w:r>
        <w:r w:rsidR="007805E6">
          <w:rPr>
            <w:noProof/>
            <w:webHidden/>
          </w:rPr>
          <w:fldChar w:fldCharType="end"/>
        </w:r>
      </w:hyperlink>
    </w:p>
    <w:p w:rsidR="007805E6" w:rsidRDefault="007805E6">
      <w:pPr>
        <w:pStyle w:val="TOC1"/>
        <w:tabs>
          <w:tab w:val="right" w:leader="dot" w:pos="9060"/>
        </w:tabs>
        <w:rPr>
          <w:rFonts w:eastAsiaTheme="minorEastAsia" w:cstheme="minorBidi"/>
          <w:noProof/>
          <w:color w:val="auto"/>
          <w:szCs w:val="22"/>
          <w:lang w:val="en-US" w:eastAsia="en-US"/>
        </w:rPr>
      </w:pPr>
      <w:hyperlink w:anchor="_Toc466480176" w:history="1">
        <w:r w:rsidRPr="00862E5E">
          <w:rPr>
            <w:rStyle w:val="Hyperlink"/>
            <w:noProof/>
          </w:rPr>
          <w:t>List of authors</w:t>
        </w:r>
        <w:r>
          <w:rPr>
            <w:noProof/>
            <w:webHidden/>
          </w:rPr>
          <w:tab/>
        </w:r>
        <w:r>
          <w:rPr>
            <w:noProof/>
            <w:webHidden/>
          </w:rPr>
          <w:fldChar w:fldCharType="begin"/>
        </w:r>
        <w:r>
          <w:rPr>
            <w:noProof/>
            <w:webHidden/>
          </w:rPr>
          <w:instrText xml:space="preserve"> PAGEREF _Toc466480176 \h </w:instrText>
        </w:r>
        <w:r>
          <w:rPr>
            <w:noProof/>
            <w:webHidden/>
          </w:rPr>
        </w:r>
        <w:r>
          <w:rPr>
            <w:noProof/>
            <w:webHidden/>
          </w:rPr>
          <w:fldChar w:fldCharType="separate"/>
        </w:r>
        <w:r>
          <w:rPr>
            <w:noProof/>
            <w:webHidden/>
          </w:rPr>
          <w:t>5</w:t>
        </w:r>
        <w:r>
          <w:rPr>
            <w:noProof/>
            <w:webHidden/>
          </w:rPr>
          <w:fldChar w:fldCharType="end"/>
        </w:r>
      </w:hyperlink>
    </w:p>
    <w:p w:rsidR="007805E6" w:rsidRDefault="007805E6">
      <w:pPr>
        <w:pStyle w:val="TOC1"/>
        <w:tabs>
          <w:tab w:val="right" w:leader="dot" w:pos="9060"/>
        </w:tabs>
        <w:rPr>
          <w:rFonts w:eastAsiaTheme="minorEastAsia" w:cstheme="minorBidi"/>
          <w:noProof/>
          <w:color w:val="auto"/>
          <w:szCs w:val="22"/>
          <w:lang w:val="en-US" w:eastAsia="en-US"/>
        </w:rPr>
      </w:pPr>
      <w:hyperlink w:anchor="_Toc466480177" w:history="1">
        <w:r w:rsidRPr="00862E5E">
          <w:rPr>
            <w:rStyle w:val="Hyperlink"/>
            <w:noProof/>
          </w:rPr>
          <w:t>Table of Contents</w:t>
        </w:r>
        <w:r>
          <w:rPr>
            <w:noProof/>
            <w:webHidden/>
          </w:rPr>
          <w:tab/>
        </w:r>
        <w:r>
          <w:rPr>
            <w:noProof/>
            <w:webHidden/>
          </w:rPr>
          <w:fldChar w:fldCharType="begin"/>
        </w:r>
        <w:r>
          <w:rPr>
            <w:noProof/>
            <w:webHidden/>
          </w:rPr>
          <w:instrText xml:space="preserve"> PAGEREF _Toc466480177 \h </w:instrText>
        </w:r>
        <w:r>
          <w:rPr>
            <w:noProof/>
            <w:webHidden/>
          </w:rPr>
        </w:r>
        <w:r>
          <w:rPr>
            <w:noProof/>
            <w:webHidden/>
          </w:rPr>
          <w:fldChar w:fldCharType="separate"/>
        </w:r>
        <w:r>
          <w:rPr>
            <w:noProof/>
            <w:webHidden/>
          </w:rPr>
          <w:t>6</w:t>
        </w:r>
        <w:r>
          <w:rPr>
            <w:noProof/>
            <w:webHidden/>
          </w:rPr>
          <w:fldChar w:fldCharType="end"/>
        </w:r>
      </w:hyperlink>
    </w:p>
    <w:p w:rsidR="007805E6" w:rsidRDefault="007805E6">
      <w:pPr>
        <w:pStyle w:val="TOC1"/>
        <w:tabs>
          <w:tab w:val="right" w:leader="dot" w:pos="9060"/>
        </w:tabs>
        <w:rPr>
          <w:rFonts w:eastAsiaTheme="minorEastAsia" w:cstheme="minorBidi"/>
          <w:noProof/>
          <w:color w:val="auto"/>
          <w:szCs w:val="22"/>
          <w:lang w:val="en-US" w:eastAsia="en-US"/>
        </w:rPr>
      </w:pPr>
      <w:hyperlink w:anchor="_Toc466480178" w:history="1">
        <w:r w:rsidRPr="00862E5E">
          <w:rPr>
            <w:rStyle w:val="Hyperlink"/>
            <w:noProof/>
          </w:rPr>
          <w:t>Abbreviations</w:t>
        </w:r>
        <w:r>
          <w:rPr>
            <w:noProof/>
            <w:webHidden/>
          </w:rPr>
          <w:tab/>
        </w:r>
        <w:r>
          <w:rPr>
            <w:noProof/>
            <w:webHidden/>
          </w:rPr>
          <w:fldChar w:fldCharType="begin"/>
        </w:r>
        <w:r>
          <w:rPr>
            <w:noProof/>
            <w:webHidden/>
          </w:rPr>
          <w:instrText xml:space="preserve"> PAGEREF _Toc466480178 \h </w:instrText>
        </w:r>
        <w:r>
          <w:rPr>
            <w:noProof/>
            <w:webHidden/>
          </w:rPr>
        </w:r>
        <w:r>
          <w:rPr>
            <w:noProof/>
            <w:webHidden/>
          </w:rPr>
          <w:fldChar w:fldCharType="separate"/>
        </w:r>
        <w:r>
          <w:rPr>
            <w:noProof/>
            <w:webHidden/>
          </w:rPr>
          <w:t>7</w:t>
        </w:r>
        <w:r>
          <w:rPr>
            <w:noProof/>
            <w:webHidden/>
          </w:rPr>
          <w:fldChar w:fldCharType="end"/>
        </w:r>
      </w:hyperlink>
    </w:p>
    <w:p w:rsidR="007805E6" w:rsidRDefault="007805E6">
      <w:pPr>
        <w:pStyle w:val="TOC1"/>
        <w:tabs>
          <w:tab w:val="left" w:pos="440"/>
          <w:tab w:val="right" w:leader="dot" w:pos="9060"/>
        </w:tabs>
        <w:rPr>
          <w:rFonts w:eastAsiaTheme="minorEastAsia" w:cstheme="minorBidi"/>
          <w:noProof/>
          <w:color w:val="auto"/>
          <w:szCs w:val="22"/>
          <w:lang w:val="en-US" w:eastAsia="en-US"/>
        </w:rPr>
      </w:pPr>
      <w:hyperlink w:anchor="_Toc466480179" w:history="1">
        <w:r w:rsidRPr="00862E5E">
          <w:rPr>
            <w:rStyle w:val="Hyperlink"/>
            <w:noProof/>
          </w:rPr>
          <w:t>1</w:t>
        </w:r>
        <w:r>
          <w:rPr>
            <w:rFonts w:eastAsiaTheme="minorEastAsia" w:cstheme="minorBidi"/>
            <w:noProof/>
            <w:color w:val="auto"/>
            <w:szCs w:val="22"/>
            <w:lang w:val="en-US" w:eastAsia="en-US"/>
          </w:rPr>
          <w:tab/>
        </w:r>
        <w:r w:rsidRPr="00862E5E">
          <w:rPr>
            <w:rStyle w:val="Hyperlink"/>
            <w:noProof/>
          </w:rPr>
          <w:t>Introduction</w:t>
        </w:r>
        <w:r>
          <w:rPr>
            <w:noProof/>
            <w:webHidden/>
          </w:rPr>
          <w:tab/>
        </w:r>
        <w:r>
          <w:rPr>
            <w:noProof/>
            <w:webHidden/>
          </w:rPr>
          <w:fldChar w:fldCharType="begin"/>
        </w:r>
        <w:r>
          <w:rPr>
            <w:noProof/>
            <w:webHidden/>
          </w:rPr>
          <w:instrText xml:space="preserve"> PAGEREF _Toc466480179 \h </w:instrText>
        </w:r>
        <w:r>
          <w:rPr>
            <w:noProof/>
            <w:webHidden/>
          </w:rPr>
        </w:r>
        <w:r>
          <w:rPr>
            <w:noProof/>
            <w:webHidden/>
          </w:rPr>
          <w:fldChar w:fldCharType="separate"/>
        </w:r>
        <w:r>
          <w:rPr>
            <w:noProof/>
            <w:webHidden/>
          </w:rPr>
          <w:t>9</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80" w:history="1">
        <w:r w:rsidRPr="00862E5E">
          <w:rPr>
            <w:rStyle w:val="Hyperlink"/>
            <w:noProof/>
          </w:rPr>
          <w:t>1.1</w:t>
        </w:r>
        <w:r>
          <w:rPr>
            <w:rFonts w:eastAsiaTheme="minorEastAsia" w:cstheme="minorBidi"/>
            <w:noProof/>
            <w:color w:val="auto"/>
            <w:szCs w:val="22"/>
            <w:lang w:val="en-US" w:eastAsia="en-US"/>
          </w:rPr>
          <w:tab/>
        </w:r>
        <w:r w:rsidRPr="00862E5E">
          <w:rPr>
            <w:rStyle w:val="Hyperlink"/>
            <w:noProof/>
          </w:rPr>
          <w:t>Objectives and Overview</w:t>
        </w:r>
        <w:r>
          <w:rPr>
            <w:noProof/>
            <w:webHidden/>
          </w:rPr>
          <w:tab/>
        </w:r>
        <w:r>
          <w:rPr>
            <w:noProof/>
            <w:webHidden/>
          </w:rPr>
          <w:fldChar w:fldCharType="begin"/>
        </w:r>
        <w:r>
          <w:rPr>
            <w:noProof/>
            <w:webHidden/>
          </w:rPr>
          <w:instrText xml:space="preserve"> PAGEREF _Toc466480180 \h </w:instrText>
        </w:r>
        <w:r>
          <w:rPr>
            <w:noProof/>
            <w:webHidden/>
          </w:rPr>
        </w:r>
        <w:r>
          <w:rPr>
            <w:noProof/>
            <w:webHidden/>
          </w:rPr>
          <w:fldChar w:fldCharType="separate"/>
        </w:r>
        <w:r>
          <w:rPr>
            <w:noProof/>
            <w:webHidden/>
          </w:rPr>
          <w:t>9</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81" w:history="1">
        <w:r w:rsidRPr="00862E5E">
          <w:rPr>
            <w:rStyle w:val="Hyperlink"/>
            <w:noProof/>
          </w:rPr>
          <w:t>1.2</w:t>
        </w:r>
        <w:r>
          <w:rPr>
            <w:rFonts w:eastAsiaTheme="minorEastAsia" w:cstheme="minorBidi"/>
            <w:noProof/>
            <w:color w:val="auto"/>
            <w:szCs w:val="22"/>
            <w:lang w:val="en-US" w:eastAsia="en-US"/>
          </w:rPr>
          <w:tab/>
        </w:r>
        <w:r w:rsidRPr="00862E5E">
          <w:rPr>
            <w:rStyle w:val="Hyperlink"/>
            <w:noProof/>
          </w:rPr>
          <w:t>Structure</w:t>
        </w:r>
        <w:r>
          <w:rPr>
            <w:noProof/>
            <w:webHidden/>
          </w:rPr>
          <w:tab/>
        </w:r>
        <w:r>
          <w:rPr>
            <w:noProof/>
            <w:webHidden/>
          </w:rPr>
          <w:fldChar w:fldCharType="begin"/>
        </w:r>
        <w:r>
          <w:rPr>
            <w:noProof/>
            <w:webHidden/>
          </w:rPr>
          <w:instrText xml:space="preserve"> PAGEREF _Toc466480181 \h </w:instrText>
        </w:r>
        <w:r>
          <w:rPr>
            <w:noProof/>
            <w:webHidden/>
          </w:rPr>
        </w:r>
        <w:r>
          <w:rPr>
            <w:noProof/>
            <w:webHidden/>
          </w:rPr>
          <w:fldChar w:fldCharType="separate"/>
        </w:r>
        <w:r>
          <w:rPr>
            <w:noProof/>
            <w:webHidden/>
          </w:rPr>
          <w:t>11</w:t>
        </w:r>
        <w:r>
          <w:rPr>
            <w:noProof/>
            <w:webHidden/>
          </w:rPr>
          <w:fldChar w:fldCharType="end"/>
        </w:r>
      </w:hyperlink>
    </w:p>
    <w:p w:rsidR="007805E6" w:rsidRDefault="007805E6">
      <w:pPr>
        <w:pStyle w:val="TOC1"/>
        <w:tabs>
          <w:tab w:val="left" w:pos="440"/>
          <w:tab w:val="right" w:leader="dot" w:pos="9060"/>
        </w:tabs>
        <w:rPr>
          <w:rFonts w:eastAsiaTheme="minorEastAsia" w:cstheme="minorBidi"/>
          <w:noProof/>
          <w:color w:val="auto"/>
          <w:szCs w:val="22"/>
          <w:lang w:val="en-US" w:eastAsia="en-US"/>
        </w:rPr>
      </w:pPr>
      <w:hyperlink w:anchor="_Toc466480182" w:history="1">
        <w:r w:rsidRPr="00862E5E">
          <w:rPr>
            <w:rStyle w:val="Hyperlink"/>
            <w:noProof/>
          </w:rPr>
          <w:t>2</w:t>
        </w:r>
        <w:r>
          <w:rPr>
            <w:rFonts w:eastAsiaTheme="minorEastAsia" w:cstheme="minorBidi"/>
            <w:noProof/>
            <w:color w:val="auto"/>
            <w:szCs w:val="22"/>
            <w:lang w:val="en-US" w:eastAsia="en-US"/>
          </w:rPr>
          <w:tab/>
        </w:r>
        <w:r w:rsidRPr="00862E5E">
          <w:rPr>
            <w:rStyle w:val="Hyperlink"/>
            <w:noProof/>
          </w:rPr>
          <w:t>Core Framework Specification update</w:t>
        </w:r>
        <w:r>
          <w:rPr>
            <w:noProof/>
            <w:webHidden/>
          </w:rPr>
          <w:tab/>
        </w:r>
        <w:r>
          <w:rPr>
            <w:noProof/>
            <w:webHidden/>
          </w:rPr>
          <w:fldChar w:fldCharType="begin"/>
        </w:r>
        <w:r>
          <w:rPr>
            <w:noProof/>
            <w:webHidden/>
          </w:rPr>
          <w:instrText xml:space="preserve"> PAGEREF _Toc466480182 \h </w:instrText>
        </w:r>
        <w:r>
          <w:rPr>
            <w:noProof/>
            <w:webHidden/>
          </w:rPr>
        </w:r>
        <w:r>
          <w:rPr>
            <w:noProof/>
            <w:webHidden/>
          </w:rPr>
          <w:fldChar w:fldCharType="separate"/>
        </w:r>
        <w:r>
          <w:rPr>
            <w:noProof/>
            <w:webHidden/>
          </w:rPr>
          <w:t>12</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83" w:history="1">
        <w:r w:rsidRPr="00862E5E">
          <w:rPr>
            <w:rStyle w:val="Hyperlink"/>
            <w:noProof/>
          </w:rPr>
          <w:t>2.1</w:t>
        </w:r>
        <w:r>
          <w:rPr>
            <w:rFonts w:eastAsiaTheme="minorEastAsia" w:cstheme="minorBidi"/>
            <w:noProof/>
            <w:color w:val="auto"/>
            <w:szCs w:val="22"/>
            <w:lang w:val="en-US" w:eastAsia="en-US"/>
          </w:rPr>
          <w:tab/>
        </w:r>
        <w:r w:rsidRPr="00862E5E">
          <w:rPr>
            <w:rStyle w:val="Hyperlink"/>
            <w:noProof/>
          </w:rPr>
          <w:t>Runtime Specification Update</w:t>
        </w:r>
        <w:r>
          <w:rPr>
            <w:noProof/>
            <w:webHidden/>
          </w:rPr>
          <w:tab/>
        </w:r>
        <w:r>
          <w:rPr>
            <w:noProof/>
            <w:webHidden/>
          </w:rPr>
          <w:fldChar w:fldCharType="begin"/>
        </w:r>
        <w:r>
          <w:rPr>
            <w:noProof/>
            <w:webHidden/>
          </w:rPr>
          <w:instrText xml:space="preserve"> PAGEREF _Toc466480183 \h </w:instrText>
        </w:r>
        <w:r>
          <w:rPr>
            <w:noProof/>
            <w:webHidden/>
          </w:rPr>
        </w:r>
        <w:r>
          <w:rPr>
            <w:noProof/>
            <w:webHidden/>
          </w:rPr>
          <w:fldChar w:fldCharType="separate"/>
        </w:r>
        <w:r>
          <w:rPr>
            <w:noProof/>
            <w:webHidden/>
          </w:rPr>
          <w:t>12</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84" w:history="1">
        <w:r w:rsidRPr="00862E5E">
          <w:rPr>
            <w:rStyle w:val="Hyperlink"/>
            <w:noProof/>
          </w:rPr>
          <w:t>2.1.1</w:t>
        </w:r>
        <w:r>
          <w:rPr>
            <w:rFonts w:eastAsiaTheme="minorEastAsia" w:cstheme="minorBidi"/>
            <w:noProof/>
            <w:color w:val="auto"/>
            <w:szCs w:val="22"/>
            <w:lang w:val="en-US" w:eastAsia="en-US"/>
          </w:rPr>
          <w:tab/>
        </w:r>
        <w:r w:rsidRPr="00862E5E">
          <w:rPr>
            <w:rStyle w:val="Hyperlink"/>
            <w:noProof/>
          </w:rPr>
          <w:t>Functional Summary</w:t>
        </w:r>
        <w:r>
          <w:rPr>
            <w:noProof/>
            <w:webHidden/>
          </w:rPr>
          <w:tab/>
        </w:r>
        <w:r>
          <w:rPr>
            <w:noProof/>
            <w:webHidden/>
          </w:rPr>
          <w:fldChar w:fldCharType="begin"/>
        </w:r>
        <w:r>
          <w:rPr>
            <w:noProof/>
            <w:webHidden/>
          </w:rPr>
          <w:instrText xml:space="preserve"> PAGEREF _Toc466480184 \h </w:instrText>
        </w:r>
        <w:r>
          <w:rPr>
            <w:noProof/>
            <w:webHidden/>
          </w:rPr>
        </w:r>
        <w:r>
          <w:rPr>
            <w:noProof/>
            <w:webHidden/>
          </w:rPr>
          <w:fldChar w:fldCharType="separate"/>
        </w:r>
        <w:r>
          <w:rPr>
            <w:noProof/>
            <w:webHidden/>
          </w:rPr>
          <w:t>12</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85" w:history="1">
        <w:r w:rsidRPr="00862E5E">
          <w:rPr>
            <w:rStyle w:val="Hyperlink"/>
            <w:noProof/>
          </w:rPr>
          <w:t>2.1.2</w:t>
        </w:r>
        <w:r>
          <w:rPr>
            <w:rFonts w:eastAsiaTheme="minorEastAsia" w:cstheme="minorBidi"/>
            <w:noProof/>
            <w:color w:val="auto"/>
            <w:szCs w:val="22"/>
            <w:lang w:val="en-US" w:eastAsia="en-US"/>
          </w:rPr>
          <w:tab/>
        </w:r>
        <w:r w:rsidRPr="00862E5E">
          <w:rPr>
            <w:rStyle w:val="Hyperlink"/>
            <w:noProof/>
          </w:rPr>
          <w:t>Main Changes performed in Phase 1</w:t>
        </w:r>
        <w:r>
          <w:rPr>
            <w:noProof/>
            <w:webHidden/>
          </w:rPr>
          <w:tab/>
        </w:r>
        <w:r>
          <w:rPr>
            <w:noProof/>
            <w:webHidden/>
          </w:rPr>
          <w:fldChar w:fldCharType="begin"/>
        </w:r>
        <w:r>
          <w:rPr>
            <w:noProof/>
            <w:webHidden/>
          </w:rPr>
          <w:instrText xml:space="preserve"> PAGEREF _Toc466480185 \h </w:instrText>
        </w:r>
        <w:r>
          <w:rPr>
            <w:noProof/>
            <w:webHidden/>
          </w:rPr>
        </w:r>
        <w:r>
          <w:rPr>
            <w:noProof/>
            <w:webHidden/>
          </w:rPr>
          <w:fldChar w:fldCharType="separate"/>
        </w:r>
        <w:r>
          <w:rPr>
            <w:noProof/>
            <w:webHidden/>
          </w:rPr>
          <w:t>14</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86" w:history="1">
        <w:r w:rsidRPr="00862E5E">
          <w:rPr>
            <w:rStyle w:val="Hyperlink"/>
            <w:noProof/>
          </w:rPr>
          <w:t>2.1.3</w:t>
        </w:r>
        <w:r>
          <w:rPr>
            <w:rFonts w:eastAsiaTheme="minorEastAsia" w:cstheme="minorBidi"/>
            <w:noProof/>
            <w:color w:val="auto"/>
            <w:szCs w:val="22"/>
            <w:lang w:val="en-US" w:eastAsia="en-US"/>
          </w:rPr>
          <w:tab/>
        </w:r>
        <w:r w:rsidRPr="00862E5E">
          <w:rPr>
            <w:rStyle w:val="Hyperlink"/>
            <w:noProof/>
          </w:rPr>
          <w:t>Main Specification Updates for Phase 2 (around 5-10 pages)</w:t>
        </w:r>
        <w:r>
          <w:rPr>
            <w:noProof/>
            <w:webHidden/>
          </w:rPr>
          <w:tab/>
        </w:r>
        <w:r>
          <w:rPr>
            <w:noProof/>
            <w:webHidden/>
          </w:rPr>
          <w:fldChar w:fldCharType="begin"/>
        </w:r>
        <w:r>
          <w:rPr>
            <w:noProof/>
            <w:webHidden/>
          </w:rPr>
          <w:instrText xml:space="preserve"> PAGEREF _Toc466480186 \h </w:instrText>
        </w:r>
        <w:r>
          <w:rPr>
            <w:noProof/>
            <w:webHidden/>
          </w:rPr>
        </w:r>
        <w:r>
          <w:rPr>
            <w:noProof/>
            <w:webHidden/>
          </w:rPr>
          <w:fldChar w:fldCharType="separate"/>
        </w:r>
        <w:r>
          <w:rPr>
            <w:noProof/>
            <w:webHidden/>
          </w:rPr>
          <w:t>15</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87" w:history="1">
        <w:r w:rsidRPr="00862E5E">
          <w:rPr>
            <w:rStyle w:val="Hyperlink"/>
            <w:noProof/>
          </w:rPr>
          <w:t>2.2</w:t>
        </w:r>
        <w:r>
          <w:rPr>
            <w:rFonts w:eastAsiaTheme="minorEastAsia" w:cstheme="minorBidi"/>
            <w:noProof/>
            <w:color w:val="auto"/>
            <w:szCs w:val="22"/>
            <w:lang w:val="en-US" w:eastAsia="en-US"/>
          </w:rPr>
          <w:tab/>
        </w:r>
        <w:r w:rsidRPr="00862E5E">
          <w:rPr>
            <w:rStyle w:val="Hyperlink"/>
            <w:noProof/>
          </w:rPr>
          <w:t>Messaging Framework  Specification Update (Steffen)</w:t>
        </w:r>
        <w:r>
          <w:rPr>
            <w:noProof/>
            <w:webHidden/>
          </w:rPr>
          <w:tab/>
        </w:r>
        <w:r>
          <w:rPr>
            <w:noProof/>
            <w:webHidden/>
          </w:rPr>
          <w:fldChar w:fldCharType="begin"/>
        </w:r>
        <w:r>
          <w:rPr>
            <w:noProof/>
            <w:webHidden/>
          </w:rPr>
          <w:instrText xml:space="preserve"> PAGEREF _Toc466480187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88" w:history="1">
        <w:r w:rsidRPr="00862E5E">
          <w:rPr>
            <w:rStyle w:val="Hyperlink"/>
            <w:noProof/>
          </w:rPr>
          <w:t>2.2.1</w:t>
        </w:r>
        <w:r>
          <w:rPr>
            <w:rFonts w:eastAsiaTheme="minorEastAsia" w:cstheme="minorBidi"/>
            <w:noProof/>
            <w:color w:val="auto"/>
            <w:szCs w:val="22"/>
            <w:lang w:val="en-US" w:eastAsia="en-US"/>
          </w:rPr>
          <w:tab/>
        </w:r>
        <w:r w:rsidRPr="00862E5E">
          <w:rPr>
            <w:rStyle w:val="Hyperlink"/>
            <w:noProof/>
          </w:rPr>
          <w:t>Hyperty Messaging Framework Overview</w:t>
        </w:r>
        <w:r>
          <w:rPr>
            <w:noProof/>
            <w:webHidden/>
          </w:rPr>
          <w:tab/>
        </w:r>
        <w:r>
          <w:rPr>
            <w:noProof/>
            <w:webHidden/>
          </w:rPr>
          <w:fldChar w:fldCharType="begin"/>
        </w:r>
        <w:r>
          <w:rPr>
            <w:noProof/>
            <w:webHidden/>
          </w:rPr>
          <w:instrText xml:space="preserve"> PAGEREF _Toc466480188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89" w:history="1">
        <w:r w:rsidRPr="00862E5E">
          <w:rPr>
            <w:rStyle w:val="Hyperlink"/>
            <w:noProof/>
          </w:rPr>
          <w:t>2.2.2</w:t>
        </w:r>
        <w:r>
          <w:rPr>
            <w:rFonts w:eastAsiaTheme="minorEastAsia" w:cstheme="minorBidi"/>
            <w:noProof/>
            <w:color w:val="auto"/>
            <w:szCs w:val="22"/>
            <w:lang w:val="en-US" w:eastAsia="en-US"/>
          </w:rPr>
          <w:tab/>
        </w:r>
        <w:r w:rsidRPr="00862E5E">
          <w:rPr>
            <w:rStyle w:val="Hyperlink"/>
            <w:noProof/>
          </w:rPr>
          <w:t>Protocol on-the-fly</w:t>
        </w:r>
        <w:r>
          <w:rPr>
            <w:noProof/>
            <w:webHidden/>
          </w:rPr>
          <w:tab/>
        </w:r>
        <w:r>
          <w:rPr>
            <w:noProof/>
            <w:webHidden/>
          </w:rPr>
          <w:fldChar w:fldCharType="begin"/>
        </w:r>
        <w:r>
          <w:rPr>
            <w:noProof/>
            <w:webHidden/>
          </w:rPr>
          <w:instrText xml:space="preserve"> PAGEREF _Toc466480189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90" w:history="1">
        <w:r w:rsidRPr="00862E5E">
          <w:rPr>
            <w:rStyle w:val="Hyperlink"/>
            <w:noProof/>
          </w:rPr>
          <w:t>2.2.3</w:t>
        </w:r>
        <w:r>
          <w:rPr>
            <w:rFonts w:eastAsiaTheme="minorEastAsia" w:cstheme="minorBidi"/>
            <w:noProof/>
            <w:color w:val="auto"/>
            <w:szCs w:val="22"/>
            <w:lang w:val="en-US" w:eastAsia="en-US"/>
          </w:rPr>
          <w:tab/>
        </w:r>
        <w:r w:rsidRPr="00862E5E">
          <w:rPr>
            <w:rStyle w:val="Hyperlink"/>
            <w:noProof/>
          </w:rPr>
          <w:t>Data Synchronization mechanism (Reporter-Observer)</w:t>
        </w:r>
        <w:r>
          <w:rPr>
            <w:noProof/>
            <w:webHidden/>
          </w:rPr>
          <w:tab/>
        </w:r>
        <w:r>
          <w:rPr>
            <w:noProof/>
            <w:webHidden/>
          </w:rPr>
          <w:fldChar w:fldCharType="begin"/>
        </w:r>
        <w:r>
          <w:rPr>
            <w:noProof/>
            <w:webHidden/>
          </w:rPr>
          <w:instrText xml:space="preserve"> PAGEREF _Toc466480190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91" w:history="1">
        <w:r w:rsidRPr="00862E5E">
          <w:rPr>
            <w:rStyle w:val="Hyperlink"/>
            <w:noProof/>
          </w:rPr>
          <w:t>2.2.4</w:t>
        </w:r>
        <w:r>
          <w:rPr>
            <w:rFonts w:eastAsiaTheme="minorEastAsia" w:cstheme="minorBidi"/>
            <w:noProof/>
            <w:color w:val="auto"/>
            <w:szCs w:val="22"/>
            <w:lang w:val="en-US" w:eastAsia="en-US"/>
          </w:rPr>
          <w:tab/>
        </w:r>
        <w:r w:rsidRPr="00862E5E">
          <w:rPr>
            <w:rStyle w:val="Hyperlink"/>
            <w:noProof/>
          </w:rPr>
          <w:t>Messaging Node</w:t>
        </w:r>
        <w:r>
          <w:rPr>
            <w:noProof/>
            <w:webHidden/>
          </w:rPr>
          <w:tab/>
        </w:r>
        <w:r>
          <w:rPr>
            <w:noProof/>
            <w:webHidden/>
          </w:rPr>
          <w:fldChar w:fldCharType="begin"/>
        </w:r>
        <w:r>
          <w:rPr>
            <w:noProof/>
            <w:webHidden/>
          </w:rPr>
          <w:instrText xml:space="preserve"> PAGEREF _Toc466480191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92" w:history="1">
        <w:r w:rsidRPr="00862E5E">
          <w:rPr>
            <w:rStyle w:val="Hyperlink"/>
            <w:noProof/>
          </w:rPr>
          <w:t>2.2.4.4</w:t>
        </w:r>
        <w:r>
          <w:rPr>
            <w:rFonts w:eastAsiaTheme="minorEastAsia" w:cstheme="minorBidi"/>
            <w:noProof/>
            <w:color w:val="auto"/>
            <w:szCs w:val="22"/>
            <w:lang w:val="en-US" w:eastAsia="en-US"/>
          </w:rPr>
          <w:tab/>
        </w:r>
        <w:r w:rsidRPr="00862E5E">
          <w:rPr>
            <w:rStyle w:val="Hyperlink"/>
            <w:noProof/>
          </w:rPr>
          <w:t>Available reference Implementations</w:t>
        </w:r>
        <w:r>
          <w:rPr>
            <w:noProof/>
            <w:webHidden/>
          </w:rPr>
          <w:tab/>
        </w:r>
        <w:r>
          <w:rPr>
            <w:noProof/>
            <w:webHidden/>
          </w:rPr>
          <w:fldChar w:fldCharType="begin"/>
        </w:r>
        <w:r>
          <w:rPr>
            <w:noProof/>
            <w:webHidden/>
          </w:rPr>
          <w:instrText xml:space="preserve"> PAGEREF _Toc466480192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93" w:history="1">
        <w:r w:rsidRPr="00862E5E">
          <w:rPr>
            <w:rStyle w:val="Hyperlink"/>
            <w:noProof/>
          </w:rPr>
          <w:t>2.3</w:t>
        </w:r>
        <w:r>
          <w:rPr>
            <w:rFonts w:eastAsiaTheme="minorEastAsia" w:cstheme="minorBidi"/>
            <w:noProof/>
            <w:color w:val="auto"/>
            <w:szCs w:val="22"/>
            <w:lang w:val="en-US" w:eastAsia="en-US"/>
          </w:rPr>
          <w:tab/>
        </w:r>
        <w:r w:rsidRPr="00862E5E">
          <w:rPr>
            <w:rStyle w:val="Hyperlink"/>
            <w:noProof/>
          </w:rPr>
          <w:t>Service Framework  Specification Update (Marc)</w:t>
        </w:r>
        <w:r>
          <w:rPr>
            <w:noProof/>
            <w:webHidden/>
          </w:rPr>
          <w:tab/>
        </w:r>
        <w:r>
          <w:rPr>
            <w:noProof/>
            <w:webHidden/>
          </w:rPr>
          <w:fldChar w:fldCharType="begin"/>
        </w:r>
        <w:r>
          <w:rPr>
            <w:noProof/>
            <w:webHidden/>
          </w:rPr>
          <w:instrText xml:space="preserve"> PAGEREF _Toc466480193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94" w:history="1">
        <w:r w:rsidRPr="00862E5E">
          <w:rPr>
            <w:rStyle w:val="Hyperlink"/>
            <w:noProof/>
          </w:rPr>
          <w:t>2.3.1</w:t>
        </w:r>
        <w:r>
          <w:rPr>
            <w:rFonts w:eastAsiaTheme="minorEastAsia" w:cstheme="minorBidi"/>
            <w:noProof/>
            <w:color w:val="auto"/>
            <w:szCs w:val="22"/>
            <w:lang w:val="en-US" w:eastAsia="en-US"/>
          </w:rPr>
          <w:tab/>
        </w:r>
        <w:r w:rsidRPr="00862E5E">
          <w:rPr>
            <w:rStyle w:val="Hyperlink"/>
            <w:noProof/>
          </w:rPr>
          <w:t>Service Framework  Specification Overview</w:t>
        </w:r>
        <w:r>
          <w:rPr>
            <w:noProof/>
            <w:webHidden/>
          </w:rPr>
          <w:tab/>
        </w:r>
        <w:r>
          <w:rPr>
            <w:noProof/>
            <w:webHidden/>
          </w:rPr>
          <w:fldChar w:fldCharType="begin"/>
        </w:r>
        <w:r>
          <w:rPr>
            <w:noProof/>
            <w:webHidden/>
          </w:rPr>
          <w:instrText xml:space="preserve"> PAGEREF _Toc466480194 \h </w:instrText>
        </w:r>
        <w:r>
          <w:rPr>
            <w:noProof/>
            <w:webHidden/>
          </w:rPr>
        </w:r>
        <w:r>
          <w:rPr>
            <w:noProof/>
            <w:webHidden/>
          </w:rPr>
          <w:fldChar w:fldCharType="separate"/>
        </w:r>
        <w:r>
          <w:rPr>
            <w:noProof/>
            <w:webHidden/>
          </w:rPr>
          <w:t>16</w:t>
        </w:r>
        <w:r>
          <w:rPr>
            <w:noProof/>
            <w:webHidden/>
          </w:rPr>
          <w:fldChar w:fldCharType="end"/>
        </w:r>
      </w:hyperlink>
    </w:p>
    <w:p w:rsidR="007805E6" w:rsidRDefault="007805E6">
      <w:pPr>
        <w:pStyle w:val="TOC3"/>
        <w:tabs>
          <w:tab w:val="left" w:pos="1320"/>
          <w:tab w:val="right" w:leader="dot" w:pos="9060"/>
        </w:tabs>
        <w:rPr>
          <w:rFonts w:eastAsiaTheme="minorEastAsia" w:cstheme="minorBidi"/>
          <w:noProof/>
          <w:color w:val="auto"/>
          <w:szCs w:val="22"/>
          <w:lang w:val="en-US" w:eastAsia="en-US"/>
        </w:rPr>
      </w:pPr>
      <w:hyperlink w:anchor="_Toc466480195" w:history="1">
        <w:r w:rsidRPr="00862E5E">
          <w:rPr>
            <w:rStyle w:val="Hyperlink"/>
            <w:rFonts w:ascii="Segoe UI" w:hAnsi="Segoe UI" w:cs="Segoe UI"/>
            <w:noProof/>
          </w:rPr>
          <w:t>1.1.2</w:t>
        </w:r>
        <w:r>
          <w:rPr>
            <w:rFonts w:eastAsiaTheme="minorEastAsia" w:cstheme="minorBidi"/>
            <w:noProof/>
            <w:color w:val="auto"/>
            <w:szCs w:val="22"/>
            <w:lang w:val="en-US" w:eastAsia="en-US"/>
          </w:rPr>
          <w:tab/>
        </w:r>
        <w:r w:rsidRPr="00862E5E">
          <w:rPr>
            <w:rStyle w:val="Hyperlink"/>
            <w:rFonts w:ascii="Segoe UI" w:hAnsi="Segoe UI" w:cs="Segoe UI"/>
            <w:noProof/>
          </w:rPr>
          <w:t>DataObjectChild</w:t>
        </w:r>
        <w:r>
          <w:rPr>
            <w:noProof/>
            <w:webHidden/>
          </w:rPr>
          <w:tab/>
        </w:r>
        <w:r>
          <w:rPr>
            <w:noProof/>
            <w:webHidden/>
          </w:rPr>
          <w:fldChar w:fldCharType="begin"/>
        </w:r>
        <w:r>
          <w:rPr>
            <w:noProof/>
            <w:webHidden/>
          </w:rPr>
          <w:instrText xml:space="preserve"> PAGEREF _Toc466480195 \h </w:instrText>
        </w:r>
        <w:r>
          <w:rPr>
            <w:noProof/>
            <w:webHidden/>
          </w:rPr>
        </w:r>
        <w:r>
          <w:rPr>
            <w:noProof/>
            <w:webHidden/>
          </w:rPr>
          <w:fldChar w:fldCharType="separate"/>
        </w:r>
        <w:r>
          <w:rPr>
            <w:noProof/>
            <w:webHidden/>
          </w:rPr>
          <w:t>25</w:t>
        </w:r>
        <w:r>
          <w:rPr>
            <w:noProof/>
            <w:webHidden/>
          </w:rPr>
          <w:fldChar w:fldCharType="end"/>
        </w:r>
      </w:hyperlink>
    </w:p>
    <w:p w:rsidR="007805E6" w:rsidRDefault="007805E6">
      <w:pPr>
        <w:pStyle w:val="TOC1"/>
        <w:tabs>
          <w:tab w:val="left" w:pos="440"/>
          <w:tab w:val="right" w:leader="dot" w:pos="9060"/>
        </w:tabs>
        <w:rPr>
          <w:rFonts w:eastAsiaTheme="minorEastAsia" w:cstheme="minorBidi"/>
          <w:noProof/>
          <w:color w:val="auto"/>
          <w:szCs w:val="22"/>
          <w:lang w:val="en-US" w:eastAsia="en-US"/>
        </w:rPr>
      </w:pPr>
      <w:hyperlink w:anchor="_Toc466480196" w:history="1">
        <w:r w:rsidRPr="00862E5E">
          <w:rPr>
            <w:rStyle w:val="Hyperlink"/>
            <w:rFonts w:ascii="Segoe UI" w:hAnsi="Segoe UI" w:cs="Segoe UI"/>
            <w:noProof/>
          </w:rPr>
          <w:t>3</w:t>
        </w:r>
        <w:r>
          <w:rPr>
            <w:rFonts w:eastAsiaTheme="minorEastAsia" w:cstheme="minorBidi"/>
            <w:noProof/>
            <w:color w:val="auto"/>
            <w:szCs w:val="22"/>
            <w:lang w:val="en-US" w:eastAsia="en-US"/>
          </w:rPr>
          <w:tab/>
        </w:r>
        <w:r w:rsidRPr="00862E5E">
          <w:rPr>
            <w:rStyle w:val="Hyperlink"/>
            <w:rFonts w:ascii="Segoe UI" w:hAnsi="Segoe UI" w:cs="Segoe UI"/>
            <w:noProof/>
          </w:rPr>
          <w:t>New Features specification</w:t>
        </w:r>
        <w:r>
          <w:rPr>
            <w:noProof/>
            <w:webHidden/>
          </w:rPr>
          <w:tab/>
        </w:r>
        <w:r>
          <w:rPr>
            <w:noProof/>
            <w:webHidden/>
          </w:rPr>
          <w:fldChar w:fldCharType="begin"/>
        </w:r>
        <w:r>
          <w:rPr>
            <w:noProof/>
            <w:webHidden/>
          </w:rPr>
          <w:instrText xml:space="preserve"> PAGEREF _Toc466480196 \h </w:instrText>
        </w:r>
        <w:r>
          <w:rPr>
            <w:noProof/>
            <w:webHidden/>
          </w:rPr>
        </w:r>
        <w:r>
          <w:rPr>
            <w:noProof/>
            <w:webHidden/>
          </w:rPr>
          <w:fldChar w:fldCharType="separate"/>
        </w:r>
        <w:r>
          <w:rPr>
            <w:noProof/>
            <w:webHidden/>
          </w:rPr>
          <w:t>28</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97" w:history="1">
        <w:r w:rsidRPr="00862E5E">
          <w:rPr>
            <w:rStyle w:val="Hyperlink"/>
            <w:rFonts w:ascii="Segoe UI" w:hAnsi="Segoe UI" w:cs="Segoe UI"/>
            <w:noProof/>
          </w:rPr>
          <w:t>3.1</w:t>
        </w:r>
        <w:r>
          <w:rPr>
            <w:rFonts w:eastAsiaTheme="minorEastAsia" w:cstheme="minorBidi"/>
            <w:noProof/>
            <w:color w:val="auto"/>
            <w:szCs w:val="22"/>
            <w:lang w:val="en-US" w:eastAsia="en-US"/>
          </w:rPr>
          <w:tab/>
        </w:r>
        <w:r w:rsidRPr="00862E5E">
          <w:rPr>
            <w:rStyle w:val="Hyperlink"/>
            <w:rFonts w:ascii="Segoe UI" w:hAnsi="Segoe UI" w:cs="Segoe UI"/>
            <w:noProof/>
          </w:rPr>
          <w:t>Runtime Trust Management Specification (Ricardo Chaves/Nuno)</w:t>
        </w:r>
        <w:r>
          <w:rPr>
            <w:noProof/>
            <w:webHidden/>
          </w:rPr>
          <w:tab/>
        </w:r>
        <w:r>
          <w:rPr>
            <w:noProof/>
            <w:webHidden/>
          </w:rPr>
          <w:fldChar w:fldCharType="begin"/>
        </w:r>
        <w:r>
          <w:rPr>
            <w:noProof/>
            <w:webHidden/>
          </w:rPr>
          <w:instrText xml:space="preserve"> PAGEREF _Toc466480197 \h </w:instrText>
        </w:r>
        <w:r>
          <w:rPr>
            <w:noProof/>
            <w:webHidden/>
          </w:rPr>
        </w:r>
        <w:r>
          <w:rPr>
            <w:noProof/>
            <w:webHidden/>
          </w:rPr>
          <w:fldChar w:fldCharType="separate"/>
        </w:r>
        <w:r>
          <w:rPr>
            <w:noProof/>
            <w:webHidden/>
          </w:rPr>
          <w:t>28</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98" w:history="1">
        <w:r w:rsidRPr="00862E5E">
          <w:rPr>
            <w:rStyle w:val="Hyperlink"/>
            <w:rFonts w:ascii="Segoe UI" w:hAnsi="Segoe UI" w:cs="Segoe UI"/>
            <w:noProof/>
          </w:rPr>
          <w:t>3.2</w:t>
        </w:r>
        <w:r>
          <w:rPr>
            <w:rFonts w:eastAsiaTheme="minorEastAsia" w:cstheme="minorBidi"/>
            <w:noProof/>
            <w:color w:val="auto"/>
            <w:szCs w:val="22"/>
            <w:lang w:val="en-US" w:eastAsia="en-US"/>
          </w:rPr>
          <w:tab/>
        </w:r>
        <w:r w:rsidRPr="00862E5E">
          <w:rPr>
            <w:rStyle w:val="Hyperlink"/>
            <w:rFonts w:ascii="Segoe UI" w:hAnsi="Segoe UI" w:cs="Segoe UI"/>
            <w:noProof/>
          </w:rPr>
          <w:t>P2P Protofly Specification (Paulo)</w:t>
        </w:r>
        <w:r>
          <w:rPr>
            <w:noProof/>
            <w:webHidden/>
          </w:rPr>
          <w:tab/>
        </w:r>
        <w:r>
          <w:rPr>
            <w:noProof/>
            <w:webHidden/>
          </w:rPr>
          <w:fldChar w:fldCharType="begin"/>
        </w:r>
        <w:r>
          <w:rPr>
            <w:noProof/>
            <w:webHidden/>
          </w:rPr>
          <w:instrText xml:space="preserve"> PAGEREF _Toc466480198 \h </w:instrText>
        </w:r>
        <w:r>
          <w:rPr>
            <w:noProof/>
            <w:webHidden/>
          </w:rPr>
        </w:r>
        <w:r>
          <w:rPr>
            <w:noProof/>
            <w:webHidden/>
          </w:rPr>
          <w:fldChar w:fldCharType="separate"/>
        </w:r>
        <w:r>
          <w:rPr>
            <w:noProof/>
            <w:webHidden/>
          </w:rPr>
          <w:t>28</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199" w:history="1">
        <w:r w:rsidRPr="00862E5E">
          <w:rPr>
            <w:rStyle w:val="Hyperlink"/>
            <w:rFonts w:ascii="Segoe UI" w:hAnsi="Segoe UI" w:cs="Segoe UI"/>
            <w:noProof/>
          </w:rPr>
          <w:t>3.3</w:t>
        </w:r>
        <w:r>
          <w:rPr>
            <w:rFonts w:eastAsiaTheme="minorEastAsia" w:cstheme="minorBidi"/>
            <w:noProof/>
            <w:color w:val="auto"/>
            <w:szCs w:val="22"/>
            <w:lang w:val="en-US" w:eastAsia="en-US"/>
          </w:rPr>
          <w:tab/>
        </w:r>
        <w:r w:rsidRPr="00862E5E">
          <w:rPr>
            <w:rStyle w:val="Hyperlink"/>
            <w:rFonts w:ascii="Segoe UI" w:hAnsi="Segoe UI" w:cs="Segoe UI"/>
            <w:noProof/>
          </w:rPr>
          <w:t>QoS Control specification (Marc)</w:t>
        </w:r>
        <w:r>
          <w:rPr>
            <w:noProof/>
            <w:webHidden/>
          </w:rPr>
          <w:tab/>
        </w:r>
        <w:r>
          <w:rPr>
            <w:noProof/>
            <w:webHidden/>
          </w:rPr>
          <w:fldChar w:fldCharType="begin"/>
        </w:r>
        <w:r>
          <w:rPr>
            <w:noProof/>
            <w:webHidden/>
          </w:rPr>
          <w:instrText xml:space="preserve"> PAGEREF _Toc466480199 \h </w:instrText>
        </w:r>
        <w:r>
          <w:rPr>
            <w:noProof/>
            <w:webHidden/>
          </w:rPr>
        </w:r>
        <w:r>
          <w:rPr>
            <w:noProof/>
            <w:webHidden/>
          </w:rPr>
          <w:fldChar w:fldCharType="separate"/>
        </w:r>
        <w:r>
          <w:rPr>
            <w:noProof/>
            <w:webHidden/>
          </w:rPr>
          <w:t>28</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200" w:history="1">
        <w:r w:rsidRPr="00862E5E">
          <w:rPr>
            <w:rStyle w:val="Hyperlink"/>
            <w:rFonts w:ascii="Segoe UI" w:hAnsi="Segoe UI" w:cs="Segoe UI"/>
            <w:noProof/>
          </w:rPr>
          <w:t>3.4</w:t>
        </w:r>
        <w:r>
          <w:rPr>
            <w:rFonts w:eastAsiaTheme="minorEastAsia" w:cstheme="minorBidi"/>
            <w:noProof/>
            <w:color w:val="auto"/>
            <w:szCs w:val="22"/>
            <w:lang w:val="en-US" w:eastAsia="en-US"/>
          </w:rPr>
          <w:tab/>
        </w:r>
        <w:r w:rsidRPr="00862E5E">
          <w:rPr>
            <w:rStyle w:val="Hyperlink"/>
            <w:rFonts w:ascii="Segoe UI" w:hAnsi="Segoe UI" w:cs="Segoe UI"/>
            <w:noProof/>
          </w:rPr>
          <w:t>Multiparty WebRTC Connections specification (Arnaut)</w:t>
        </w:r>
        <w:r>
          <w:rPr>
            <w:noProof/>
            <w:webHidden/>
          </w:rPr>
          <w:tab/>
        </w:r>
        <w:r>
          <w:rPr>
            <w:noProof/>
            <w:webHidden/>
          </w:rPr>
          <w:fldChar w:fldCharType="begin"/>
        </w:r>
        <w:r>
          <w:rPr>
            <w:noProof/>
            <w:webHidden/>
          </w:rPr>
          <w:instrText xml:space="preserve"> PAGEREF _Toc466480200 \h </w:instrText>
        </w:r>
        <w:r>
          <w:rPr>
            <w:noProof/>
            <w:webHidden/>
          </w:rPr>
        </w:r>
        <w:r>
          <w:rPr>
            <w:noProof/>
            <w:webHidden/>
          </w:rPr>
          <w:fldChar w:fldCharType="separate"/>
        </w:r>
        <w:r>
          <w:rPr>
            <w:noProof/>
            <w:webHidden/>
          </w:rPr>
          <w:t>28</w:t>
        </w:r>
        <w:r>
          <w:rPr>
            <w:noProof/>
            <w:webHidden/>
          </w:rPr>
          <w:fldChar w:fldCharType="end"/>
        </w:r>
      </w:hyperlink>
    </w:p>
    <w:p w:rsidR="007805E6" w:rsidRDefault="007805E6">
      <w:pPr>
        <w:pStyle w:val="TOC2"/>
        <w:tabs>
          <w:tab w:val="left" w:pos="880"/>
          <w:tab w:val="right" w:leader="dot" w:pos="9060"/>
        </w:tabs>
        <w:rPr>
          <w:rFonts w:eastAsiaTheme="minorEastAsia" w:cstheme="minorBidi"/>
          <w:noProof/>
          <w:color w:val="auto"/>
          <w:szCs w:val="22"/>
          <w:lang w:val="en-US" w:eastAsia="en-US"/>
        </w:rPr>
      </w:pPr>
      <w:hyperlink w:anchor="_Toc466480201" w:history="1">
        <w:r w:rsidRPr="00862E5E">
          <w:rPr>
            <w:rStyle w:val="Hyperlink"/>
            <w:rFonts w:ascii="Segoe UI" w:hAnsi="Segoe UI" w:cs="Segoe UI"/>
            <w:noProof/>
          </w:rPr>
          <w:t>3.5</w:t>
        </w:r>
        <w:r>
          <w:rPr>
            <w:rFonts w:eastAsiaTheme="minorEastAsia" w:cstheme="minorBidi"/>
            <w:noProof/>
            <w:color w:val="auto"/>
            <w:szCs w:val="22"/>
            <w:lang w:val="en-US" w:eastAsia="en-US"/>
          </w:rPr>
          <w:tab/>
        </w:r>
        <w:r w:rsidRPr="00862E5E">
          <w:rPr>
            <w:rStyle w:val="Hyperlink"/>
            <w:rFonts w:ascii="Segoe UI" w:hAnsi="Segoe UI" w:cs="Segoe UI"/>
            <w:noProof/>
          </w:rPr>
          <w:t>Interworking with Legacy Services (Anton)</w:t>
        </w:r>
        <w:r>
          <w:rPr>
            <w:noProof/>
            <w:webHidden/>
          </w:rPr>
          <w:tab/>
        </w:r>
        <w:r>
          <w:rPr>
            <w:noProof/>
            <w:webHidden/>
          </w:rPr>
          <w:fldChar w:fldCharType="begin"/>
        </w:r>
        <w:r>
          <w:rPr>
            <w:noProof/>
            <w:webHidden/>
          </w:rPr>
          <w:instrText xml:space="preserve"> PAGEREF _Toc466480201 \h </w:instrText>
        </w:r>
        <w:r>
          <w:rPr>
            <w:noProof/>
            <w:webHidden/>
          </w:rPr>
        </w:r>
        <w:r>
          <w:rPr>
            <w:noProof/>
            <w:webHidden/>
          </w:rPr>
          <w:fldChar w:fldCharType="separate"/>
        </w:r>
        <w:r>
          <w:rPr>
            <w:noProof/>
            <w:webHidden/>
          </w:rPr>
          <w:t>28</w:t>
        </w:r>
        <w:r>
          <w:rPr>
            <w:noProof/>
            <w:webHidden/>
          </w:rPr>
          <w:fldChar w:fldCharType="end"/>
        </w:r>
      </w:hyperlink>
    </w:p>
    <w:p w:rsidR="007805E6" w:rsidRDefault="007805E6">
      <w:pPr>
        <w:pStyle w:val="TOC1"/>
        <w:tabs>
          <w:tab w:val="left" w:pos="440"/>
          <w:tab w:val="right" w:leader="dot" w:pos="9060"/>
        </w:tabs>
        <w:rPr>
          <w:rFonts w:eastAsiaTheme="minorEastAsia" w:cstheme="minorBidi"/>
          <w:noProof/>
          <w:color w:val="auto"/>
          <w:szCs w:val="22"/>
          <w:lang w:val="en-US" w:eastAsia="en-US"/>
        </w:rPr>
      </w:pPr>
      <w:hyperlink w:anchor="_Toc466480202" w:history="1">
        <w:r w:rsidRPr="00862E5E">
          <w:rPr>
            <w:rStyle w:val="Hyperlink"/>
            <w:noProof/>
          </w:rPr>
          <w:t>4</w:t>
        </w:r>
        <w:r>
          <w:rPr>
            <w:rFonts w:eastAsiaTheme="minorEastAsia" w:cstheme="minorBidi"/>
            <w:noProof/>
            <w:color w:val="auto"/>
            <w:szCs w:val="22"/>
            <w:lang w:val="en-US" w:eastAsia="en-US"/>
          </w:rPr>
          <w:tab/>
        </w:r>
        <w:r w:rsidRPr="00862E5E">
          <w:rPr>
            <w:rStyle w:val="Hyperlink"/>
            <w:noProof/>
          </w:rPr>
          <w:t>Conclusions</w:t>
        </w:r>
        <w:r>
          <w:rPr>
            <w:noProof/>
            <w:webHidden/>
          </w:rPr>
          <w:tab/>
        </w:r>
        <w:r>
          <w:rPr>
            <w:noProof/>
            <w:webHidden/>
          </w:rPr>
          <w:fldChar w:fldCharType="begin"/>
        </w:r>
        <w:r>
          <w:rPr>
            <w:noProof/>
            <w:webHidden/>
          </w:rPr>
          <w:instrText xml:space="preserve"> PAGEREF _Toc466480202 \h </w:instrText>
        </w:r>
        <w:r>
          <w:rPr>
            <w:noProof/>
            <w:webHidden/>
          </w:rPr>
        </w:r>
        <w:r>
          <w:rPr>
            <w:noProof/>
            <w:webHidden/>
          </w:rPr>
          <w:fldChar w:fldCharType="separate"/>
        </w:r>
        <w:r>
          <w:rPr>
            <w:noProof/>
            <w:webHidden/>
          </w:rPr>
          <w:t>29</w:t>
        </w:r>
        <w:r>
          <w:rPr>
            <w:noProof/>
            <w:webHidden/>
          </w:rPr>
          <w:fldChar w:fldCharType="end"/>
        </w:r>
      </w:hyperlink>
    </w:p>
    <w:p w:rsidR="007805E6" w:rsidRDefault="007805E6">
      <w:pPr>
        <w:pStyle w:val="TOC1"/>
        <w:tabs>
          <w:tab w:val="left" w:pos="440"/>
          <w:tab w:val="right" w:leader="dot" w:pos="9060"/>
        </w:tabs>
        <w:rPr>
          <w:rFonts w:eastAsiaTheme="minorEastAsia" w:cstheme="minorBidi"/>
          <w:noProof/>
          <w:color w:val="auto"/>
          <w:szCs w:val="22"/>
          <w:lang w:val="en-US" w:eastAsia="en-US"/>
        </w:rPr>
      </w:pPr>
      <w:hyperlink w:anchor="_Toc466480203" w:history="1">
        <w:r w:rsidRPr="00862E5E">
          <w:rPr>
            <w:rStyle w:val="Hyperlink"/>
            <w:noProof/>
          </w:rPr>
          <w:t>5</w:t>
        </w:r>
        <w:r>
          <w:rPr>
            <w:rFonts w:eastAsiaTheme="minorEastAsia" w:cstheme="minorBidi"/>
            <w:noProof/>
            <w:color w:val="auto"/>
            <w:szCs w:val="22"/>
            <w:lang w:val="en-US" w:eastAsia="en-US"/>
          </w:rPr>
          <w:tab/>
        </w:r>
        <w:r w:rsidRPr="00862E5E">
          <w:rPr>
            <w:rStyle w:val="Hyperlink"/>
            <w:noProof/>
          </w:rPr>
          <w:t>References</w:t>
        </w:r>
        <w:r>
          <w:rPr>
            <w:noProof/>
            <w:webHidden/>
          </w:rPr>
          <w:tab/>
        </w:r>
        <w:r>
          <w:rPr>
            <w:noProof/>
            <w:webHidden/>
          </w:rPr>
          <w:fldChar w:fldCharType="begin"/>
        </w:r>
        <w:r>
          <w:rPr>
            <w:noProof/>
            <w:webHidden/>
          </w:rPr>
          <w:instrText xml:space="preserve"> PAGEREF _Toc466480203 \h </w:instrText>
        </w:r>
        <w:r>
          <w:rPr>
            <w:noProof/>
            <w:webHidden/>
          </w:rPr>
        </w:r>
        <w:r>
          <w:rPr>
            <w:noProof/>
            <w:webHidden/>
          </w:rPr>
          <w:fldChar w:fldCharType="separate"/>
        </w:r>
        <w:r>
          <w:rPr>
            <w:noProof/>
            <w:webHidden/>
          </w:rPr>
          <w:t>30</w:t>
        </w:r>
        <w:r>
          <w:rPr>
            <w:noProof/>
            <w:webHidden/>
          </w:rPr>
          <w:fldChar w:fldCharType="end"/>
        </w:r>
      </w:hyperlink>
    </w:p>
    <w:p w:rsidR="00A43B78" w:rsidRDefault="00ED2B54">
      <w:pPr>
        <w:pStyle w:val="TOC1"/>
        <w:tabs>
          <w:tab w:val="right" w:leader="dot" w:pos="9070"/>
        </w:tabs>
      </w:pPr>
      <w:r>
        <w:fldChar w:fldCharType="end"/>
      </w:r>
    </w:p>
    <w:p w:rsidR="00A43B78" w:rsidRDefault="00A43B78">
      <w:pPr>
        <w:rPr>
          <w:rFonts w:cs="Arial"/>
        </w:rPr>
      </w:pPr>
    </w:p>
    <w:p w:rsidR="00A43B78" w:rsidRDefault="00A43B78">
      <w:pPr>
        <w:rPr>
          <w:rFonts w:cs="Arial"/>
        </w:rPr>
      </w:pPr>
    </w:p>
    <w:p w:rsidR="00A43B78" w:rsidRDefault="009A043D">
      <w:pPr>
        <w:pStyle w:val="berschrift"/>
      </w:pPr>
      <w:bookmarkStart w:id="22" w:name="_Toc460336770"/>
      <w:bookmarkStart w:id="23" w:name="_Toc466480178"/>
      <w:bookmarkEnd w:id="22"/>
      <w:r>
        <w:lastRenderedPageBreak/>
        <w:t>Abbreviations</w:t>
      </w:r>
      <w:bookmarkEnd w:id="23"/>
    </w:p>
    <w:tbl>
      <w:tblPr>
        <w:tblStyle w:val="TableGrid"/>
        <w:tblW w:w="9287" w:type="dxa"/>
        <w:tblInd w:w="-10" w:type="dxa"/>
        <w:tblCellMar>
          <w:left w:w="98" w:type="dxa"/>
        </w:tblCellMar>
        <w:tblLook w:val="04A0"/>
      </w:tblPr>
      <w:tblGrid>
        <w:gridCol w:w="1523"/>
        <w:gridCol w:w="7764"/>
      </w:tblGrid>
      <w:tr w:rsidR="00A43B78">
        <w:tc>
          <w:tcPr>
            <w:tcW w:w="1523" w:type="dxa"/>
            <w:shd w:val="clear" w:color="auto" w:fill="auto"/>
            <w:tcMar>
              <w:left w:w="98" w:type="dxa"/>
            </w:tcMar>
            <w:vAlign w:val="center"/>
          </w:tcPr>
          <w:p w:rsidR="00A43B78" w:rsidRDefault="009A043D">
            <w:pPr>
              <w:spacing w:before="60" w:after="60"/>
            </w:pPr>
            <w:r>
              <w:t>API</w:t>
            </w:r>
          </w:p>
        </w:tc>
        <w:tc>
          <w:tcPr>
            <w:tcW w:w="7763" w:type="dxa"/>
            <w:shd w:val="clear" w:color="auto" w:fill="auto"/>
            <w:tcMar>
              <w:left w:w="98" w:type="dxa"/>
            </w:tcMar>
            <w:vAlign w:val="center"/>
          </w:tcPr>
          <w:p w:rsidR="00A43B78" w:rsidRDefault="009A043D">
            <w:pPr>
              <w:spacing w:before="60" w:after="60"/>
            </w:pPr>
            <w:r>
              <w:t>Application Programming Interface</w:t>
            </w:r>
          </w:p>
        </w:tc>
      </w:tr>
      <w:tr w:rsidR="00A43B78">
        <w:tc>
          <w:tcPr>
            <w:tcW w:w="1523" w:type="dxa"/>
            <w:shd w:val="clear" w:color="auto" w:fill="auto"/>
            <w:tcMar>
              <w:left w:w="98" w:type="dxa"/>
            </w:tcMar>
            <w:vAlign w:val="center"/>
          </w:tcPr>
          <w:p w:rsidR="00A43B78" w:rsidRDefault="009A043D">
            <w:pPr>
              <w:spacing w:before="60" w:after="60"/>
            </w:pPr>
            <w:r>
              <w:t>COAP</w:t>
            </w:r>
          </w:p>
        </w:tc>
        <w:tc>
          <w:tcPr>
            <w:tcW w:w="7763" w:type="dxa"/>
            <w:shd w:val="clear" w:color="auto" w:fill="auto"/>
            <w:tcMar>
              <w:left w:w="98" w:type="dxa"/>
            </w:tcMar>
            <w:vAlign w:val="center"/>
          </w:tcPr>
          <w:p w:rsidR="00A43B78" w:rsidRDefault="009A043D">
            <w:pPr>
              <w:spacing w:before="60" w:after="60"/>
            </w:pPr>
            <w:r>
              <w:t>Constrained Application Protocol</w:t>
            </w:r>
          </w:p>
        </w:tc>
      </w:tr>
      <w:tr w:rsidR="00A43B78">
        <w:tc>
          <w:tcPr>
            <w:tcW w:w="1523" w:type="dxa"/>
            <w:shd w:val="clear" w:color="auto" w:fill="auto"/>
            <w:tcMar>
              <w:left w:w="98" w:type="dxa"/>
            </w:tcMar>
            <w:vAlign w:val="center"/>
          </w:tcPr>
          <w:p w:rsidR="00A43B78" w:rsidRDefault="009A043D">
            <w:pPr>
              <w:spacing w:before="60" w:after="60"/>
            </w:pPr>
            <w:r>
              <w:t>CRUD</w:t>
            </w:r>
          </w:p>
        </w:tc>
        <w:tc>
          <w:tcPr>
            <w:tcW w:w="7763" w:type="dxa"/>
            <w:shd w:val="clear" w:color="auto" w:fill="auto"/>
            <w:tcMar>
              <w:left w:w="98" w:type="dxa"/>
            </w:tcMar>
            <w:vAlign w:val="center"/>
          </w:tcPr>
          <w:p w:rsidR="00A43B78" w:rsidRDefault="009A043D">
            <w:pPr>
              <w:spacing w:before="60" w:after="60"/>
            </w:pPr>
            <w:r>
              <w:t>Create, Retrieve, Update and Delete</w:t>
            </w:r>
          </w:p>
        </w:tc>
      </w:tr>
      <w:tr w:rsidR="00A43B78">
        <w:tc>
          <w:tcPr>
            <w:tcW w:w="1523" w:type="dxa"/>
            <w:shd w:val="clear" w:color="auto" w:fill="auto"/>
            <w:tcMar>
              <w:left w:w="98" w:type="dxa"/>
            </w:tcMar>
            <w:vAlign w:val="center"/>
          </w:tcPr>
          <w:p w:rsidR="00A43B78" w:rsidRDefault="009A043D">
            <w:pPr>
              <w:spacing w:before="60" w:after="60"/>
            </w:pPr>
            <w:r>
              <w:t>CSP</w:t>
            </w:r>
          </w:p>
        </w:tc>
        <w:tc>
          <w:tcPr>
            <w:tcW w:w="7763" w:type="dxa"/>
            <w:shd w:val="clear" w:color="auto" w:fill="auto"/>
            <w:tcMar>
              <w:left w:w="98" w:type="dxa"/>
            </w:tcMar>
            <w:vAlign w:val="center"/>
          </w:tcPr>
          <w:p w:rsidR="00A43B78" w:rsidRDefault="009A043D">
            <w:pPr>
              <w:spacing w:before="60" w:after="60"/>
            </w:pPr>
            <w:r>
              <w:t>Communication service provider</w:t>
            </w:r>
          </w:p>
        </w:tc>
      </w:tr>
      <w:tr w:rsidR="00A43B78">
        <w:tc>
          <w:tcPr>
            <w:tcW w:w="1523" w:type="dxa"/>
            <w:shd w:val="clear" w:color="auto" w:fill="auto"/>
            <w:tcMar>
              <w:left w:w="98" w:type="dxa"/>
            </w:tcMar>
            <w:vAlign w:val="center"/>
          </w:tcPr>
          <w:p w:rsidR="00A43B78" w:rsidRDefault="009A043D">
            <w:pPr>
              <w:spacing w:before="60" w:after="60"/>
            </w:pPr>
            <w:proofErr w:type="spellStart"/>
            <w:r>
              <w:t>DDoS</w:t>
            </w:r>
            <w:proofErr w:type="spellEnd"/>
          </w:p>
        </w:tc>
        <w:tc>
          <w:tcPr>
            <w:tcW w:w="7763" w:type="dxa"/>
            <w:shd w:val="clear" w:color="auto" w:fill="auto"/>
            <w:tcMar>
              <w:left w:w="98" w:type="dxa"/>
            </w:tcMar>
            <w:vAlign w:val="center"/>
          </w:tcPr>
          <w:p w:rsidR="00A43B78" w:rsidRDefault="009A043D">
            <w:pPr>
              <w:spacing w:before="60" w:after="60"/>
            </w:pPr>
            <w:r>
              <w:t>Distributed Denial of Service Attacks</w:t>
            </w:r>
          </w:p>
        </w:tc>
      </w:tr>
      <w:tr w:rsidR="00A43B78">
        <w:tc>
          <w:tcPr>
            <w:tcW w:w="1523" w:type="dxa"/>
            <w:shd w:val="clear" w:color="auto" w:fill="auto"/>
            <w:tcMar>
              <w:left w:w="98" w:type="dxa"/>
            </w:tcMar>
            <w:vAlign w:val="center"/>
          </w:tcPr>
          <w:p w:rsidR="00A43B78" w:rsidRDefault="009A043D">
            <w:pPr>
              <w:spacing w:before="60" w:after="60"/>
            </w:pPr>
            <w:proofErr w:type="spellStart"/>
            <w:r>
              <w:t>DoS</w:t>
            </w:r>
            <w:proofErr w:type="spellEnd"/>
          </w:p>
        </w:tc>
        <w:tc>
          <w:tcPr>
            <w:tcW w:w="7763" w:type="dxa"/>
            <w:shd w:val="clear" w:color="auto" w:fill="auto"/>
            <w:tcMar>
              <w:left w:w="98" w:type="dxa"/>
            </w:tcMar>
            <w:vAlign w:val="center"/>
          </w:tcPr>
          <w:p w:rsidR="00A43B78" w:rsidRDefault="009A043D">
            <w:pPr>
              <w:spacing w:before="60" w:after="60"/>
            </w:pPr>
            <w:r>
              <w:t>Denial of Service</w:t>
            </w:r>
          </w:p>
        </w:tc>
      </w:tr>
      <w:tr w:rsidR="00A43B78">
        <w:tc>
          <w:tcPr>
            <w:tcW w:w="1523" w:type="dxa"/>
            <w:shd w:val="clear" w:color="auto" w:fill="auto"/>
            <w:tcMar>
              <w:left w:w="98" w:type="dxa"/>
            </w:tcMar>
            <w:vAlign w:val="center"/>
          </w:tcPr>
          <w:p w:rsidR="00A43B78" w:rsidRDefault="009A043D">
            <w:pPr>
              <w:spacing w:before="60" w:after="60"/>
            </w:pPr>
            <w:r>
              <w:t>H2H</w:t>
            </w:r>
          </w:p>
        </w:tc>
        <w:tc>
          <w:tcPr>
            <w:tcW w:w="7763" w:type="dxa"/>
            <w:shd w:val="clear" w:color="auto" w:fill="auto"/>
            <w:tcMar>
              <w:left w:w="98" w:type="dxa"/>
            </w:tcMar>
            <w:vAlign w:val="center"/>
          </w:tcPr>
          <w:p w:rsidR="00A43B78" w:rsidRDefault="009A043D">
            <w:pPr>
              <w:spacing w:before="60" w:after="60"/>
            </w:pPr>
            <w:r>
              <w:t>Human to Human communication</w:t>
            </w:r>
          </w:p>
        </w:tc>
      </w:tr>
      <w:tr w:rsidR="00A43B78">
        <w:tc>
          <w:tcPr>
            <w:tcW w:w="1523" w:type="dxa"/>
            <w:shd w:val="clear" w:color="auto" w:fill="auto"/>
            <w:tcMar>
              <w:left w:w="98" w:type="dxa"/>
            </w:tcMar>
            <w:vAlign w:val="center"/>
          </w:tcPr>
          <w:p w:rsidR="00A43B78" w:rsidRDefault="009A043D">
            <w:pPr>
              <w:spacing w:before="60" w:after="60"/>
            </w:pPr>
            <w:r>
              <w:t>ICE</w:t>
            </w:r>
          </w:p>
        </w:tc>
        <w:tc>
          <w:tcPr>
            <w:tcW w:w="7763" w:type="dxa"/>
            <w:shd w:val="clear" w:color="auto" w:fill="auto"/>
            <w:tcMar>
              <w:left w:w="98" w:type="dxa"/>
            </w:tcMar>
            <w:vAlign w:val="center"/>
          </w:tcPr>
          <w:p w:rsidR="00A43B78" w:rsidRDefault="009A043D">
            <w:pPr>
              <w:spacing w:before="60" w:after="60"/>
            </w:pPr>
            <w:r>
              <w:t>Information and Content Exchange</w:t>
            </w:r>
          </w:p>
        </w:tc>
      </w:tr>
      <w:tr w:rsidR="00A43B78">
        <w:tc>
          <w:tcPr>
            <w:tcW w:w="1523" w:type="dxa"/>
            <w:shd w:val="clear" w:color="auto" w:fill="auto"/>
            <w:tcMar>
              <w:left w:w="98" w:type="dxa"/>
            </w:tcMar>
            <w:vAlign w:val="center"/>
          </w:tcPr>
          <w:p w:rsidR="00A43B78" w:rsidRDefault="009A043D">
            <w:pPr>
              <w:spacing w:before="60" w:after="60"/>
            </w:pPr>
            <w:r>
              <w:t>IETF</w:t>
            </w:r>
          </w:p>
        </w:tc>
        <w:tc>
          <w:tcPr>
            <w:tcW w:w="7763" w:type="dxa"/>
            <w:shd w:val="clear" w:color="auto" w:fill="auto"/>
            <w:tcMar>
              <w:left w:w="98" w:type="dxa"/>
            </w:tcMar>
            <w:vAlign w:val="center"/>
          </w:tcPr>
          <w:p w:rsidR="00A43B78" w:rsidRDefault="009A043D">
            <w:pPr>
              <w:spacing w:before="60" w:after="60"/>
            </w:pPr>
            <w:r>
              <w:t>Internet Engineering Task Force</w:t>
            </w:r>
          </w:p>
        </w:tc>
      </w:tr>
      <w:tr w:rsidR="00A43B78">
        <w:tc>
          <w:tcPr>
            <w:tcW w:w="1523" w:type="dxa"/>
            <w:shd w:val="clear" w:color="auto" w:fill="auto"/>
            <w:tcMar>
              <w:left w:w="98" w:type="dxa"/>
            </w:tcMar>
            <w:vAlign w:val="center"/>
          </w:tcPr>
          <w:p w:rsidR="00A43B78" w:rsidRDefault="009A043D">
            <w:pPr>
              <w:spacing w:before="60" w:after="60"/>
            </w:pPr>
            <w:r>
              <w:t>JSON</w:t>
            </w:r>
          </w:p>
        </w:tc>
        <w:tc>
          <w:tcPr>
            <w:tcW w:w="7763" w:type="dxa"/>
            <w:shd w:val="clear" w:color="auto" w:fill="auto"/>
            <w:tcMar>
              <w:left w:w="98" w:type="dxa"/>
            </w:tcMar>
            <w:vAlign w:val="center"/>
          </w:tcPr>
          <w:p w:rsidR="00A43B78" w:rsidRDefault="009A043D">
            <w:pPr>
              <w:spacing w:before="60" w:after="60"/>
            </w:pPr>
            <w:r>
              <w:t>JavaScript Object Notation</w:t>
            </w:r>
          </w:p>
        </w:tc>
      </w:tr>
      <w:tr w:rsidR="00A43B78">
        <w:tc>
          <w:tcPr>
            <w:tcW w:w="1523" w:type="dxa"/>
            <w:shd w:val="clear" w:color="auto" w:fill="auto"/>
            <w:tcMar>
              <w:left w:w="98" w:type="dxa"/>
            </w:tcMar>
            <w:vAlign w:val="center"/>
          </w:tcPr>
          <w:p w:rsidR="00A43B78" w:rsidRDefault="009A043D">
            <w:pPr>
              <w:spacing w:before="60" w:after="60"/>
            </w:pPr>
            <w:r>
              <w:t>LWM2M</w:t>
            </w:r>
          </w:p>
        </w:tc>
        <w:tc>
          <w:tcPr>
            <w:tcW w:w="7763" w:type="dxa"/>
            <w:shd w:val="clear" w:color="auto" w:fill="auto"/>
            <w:tcMar>
              <w:left w:w="98" w:type="dxa"/>
            </w:tcMar>
            <w:vAlign w:val="center"/>
          </w:tcPr>
          <w:p w:rsidR="00A43B78" w:rsidRDefault="009A043D">
            <w:pPr>
              <w:spacing w:before="60" w:after="60"/>
            </w:pPr>
            <w:r>
              <w:t>LightweightM2M</w:t>
            </w:r>
          </w:p>
        </w:tc>
      </w:tr>
      <w:tr w:rsidR="00A43B78">
        <w:tc>
          <w:tcPr>
            <w:tcW w:w="1523" w:type="dxa"/>
            <w:shd w:val="clear" w:color="auto" w:fill="auto"/>
            <w:tcMar>
              <w:left w:w="98" w:type="dxa"/>
            </w:tcMar>
            <w:vAlign w:val="center"/>
          </w:tcPr>
          <w:p w:rsidR="00A43B78" w:rsidRDefault="009A043D">
            <w:pPr>
              <w:spacing w:before="60" w:after="60"/>
            </w:pPr>
            <w:r>
              <w:t>M2M</w:t>
            </w:r>
          </w:p>
        </w:tc>
        <w:tc>
          <w:tcPr>
            <w:tcW w:w="7763" w:type="dxa"/>
            <w:shd w:val="clear" w:color="auto" w:fill="auto"/>
            <w:tcMar>
              <w:left w:w="98" w:type="dxa"/>
            </w:tcMar>
            <w:vAlign w:val="center"/>
          </w:tcPr>
          <w:p w:rsidR="00A43B78" w:rsidRDefault="009A043D">
            <w:pPr>
              <w:spacing w:before="60" w:after="60"/>
            </w:pPr>
            <w:r>
              <w:t>Machine to Machine communication</w:t>
            </w:r>
          </w:p>
        </w:tc>
      </w:tr>
      <w:tr w:rsidR="00A43B78">
        <w:tc>
          <w:tcPr>
            <w:tcW w:w="1523" w:type="dxa"/>
            <w:shd w:val="clear" w:color="auto" w:fill="auto"/>
            <w:tcMar>
              <w:left w:w="98" w:type="dxa"/>
            </w:tcMar>
            <w:vAlign w:val="center"/>
          </w:tcPr>
          <w:p w:rsidR="00A43B78" w:rsidRDefault="009A043D">
            <w:pPr>
              <w:spacing w:before="60" w:after="60"/>
            </w:pPr>
            <w:r>
              <w:t>ORTC</w:t>
            </w:r>
          </w:p>
        </w:tc>
        <w:tc>
          <w:tcPr>
            <w:tcW w:w="7763" w:type="dxa"/>
            <w:shd w:val="clear" w:color="auto" w:fill="auto"/>
            <w:tcMar>
              <w:left w:w="98" w:type="dxa"/>
            </w:tcMar>
            <w:vAlign w:val="center"/>
          </w:tcPr>
          <w:p w:rsidR="00A43B78" w:rsidRDefault="009A043D">
            <w:pPr>
              <w:spacing w:before="60" w:after="60"/>
            </w:pPr>
            <w:r>
              <w:t>Object Real-Time Communications</w:t>
            </w:r>
          </w:p>
        </w:tc>
      </w:tr>
      <w:tr w:rsidR="00A43B78">
        <w:tc>
          <w:tcPr>
            <w:tcW w:w="1523" w:type="dxa"/>
            <w:shd w:val="clear" w:color="auto" w:fill="auto"/>
            <w:tcMar>
              <w:left w:w="98" w:type="dxa"/>
            </w:tcMar>
            <w:vAlign w:val="center"/>
          </w:tcPr>
          <w:p w:rsidR="00A43B78" w:rsidRDefault="009A043D">
            <w:pPr>
              <w:spacing w:before="60" w:after="60"/>
            </w:pPr>
            <w:proofErr w:type="spellStart"/>
            <w:r>
              <w:t>QoS</w:t>
            </w:r>
            <w:proofErr w:type="spellEnd"/>
          </w:p>
        </w:tc>
        <w:tc>
          <w:tcPr>
            <w:tcW w:w="7763" w:type="dxa"/>
            <w:shd w:val="clear" w:color="auto" w:fill="auto"/>
            <w:tcMar>
              <w:left w:w="98" w:type="dxa"/>
            </w:tcMar>
            <w:vAlign w:val="center"/>
          </w:tcPr>
          <w:p w:rsidR="00A43B78" w:rsidRDefault="009A043D">
            <w:pPr>
              <w:spacing w:before="60" w:after="60"/>
            </w:pPr>
            <w:r>
              <w:t>Quality of Service</w:t>
            </w:r>
          </w:p>
        </w:tc>
      </w:tr>
      <w:tr w:rsidR="00A43B78">
        <w:tc>
          <w:tcPr>
            <w:tcW w:w="1523" w:type="dxa"/>
            <w:shd w:val="clear" w:color="auto" w:fill="auto"/>
            <w:tcMar>
              <w:left w:w="98" w:type="dxa"/>
            </w:tcMar>
            <w:vAlign w:val="center"/>
          </w:tcPr>
          <w:p w:rsidR="00A43B78" w:rsidRDefault="009A043D">
            <w:pPr>
              <w:spacing w:before="60" w:after="60"/>
            </w:pPr>
            <w:r>
              <w:t>REST</w:t>
            </w:r>
          </w:p>
        </w:tc>
        <w:tc>
          <w:tcPr>
            <w:tcW w:w="7763" w:type="dxa"/>
            <w:shd w:val="clear" w:color="auto" w:fill="auto"/>
            <w:tcMar>
              <w:left w:w="98" w:type="dxa"/>
            </w:tcMar>
            <w:vAlign w:val="center"/>
          </w:tcPr>
          <w:p w:rsidR="00A43B78" w:rsidRDefault="009A043D">
            <w:pPr>
              <w:spacing w:before="60" w:after="60"/>
            </w:pPr>
            <w:r>
              <w:t>Representational State Transfer</w:t>
            </w:r>
          </w:p>
        </w:tc>
      </w:tr>
      <w:tr w:rsidR="00A43B78">
        <w:tc>
          <w:tcPr>
            <w:tcW w:w="1523" w:type="dxa"/>
            <w:shd w:val="clear" w:color="auto" w:fill="auto"/>
            <w:tcMar>
              <w:left w:w="98" w:type="dxa"/>
            </w:tcMar>
            <w:vAlign w:val="center"/>
          </w:tcPr>
          <w:p w:rsidR="00A43B78" w:rsidRDefault="009A043D">
            <w:pPr>
              <w:spacing w:before="60" w:after="60"/>
            </w:pPr>
            <w:r>
              <w:t>STUN</w:t>
            </w:r>
          </w:p>
        </w:tc>
        <w:tc>
          <w:tcPr>
            <w:tcW w:w="7763" w:type="dxa"/>
            <w:shd w:val="clear" w:color="auto" w:fill="auto"/>
            <w:tcMar>
              <w:left w:w="98" w:type="dxa"/>
            </w:tcMar>
            <w:vAlign w:val="center"/>
          </w:tcPr>
          <w:p w:rsidR="00A43B78" w:rsidRDefault="009A043D">
            <w:pPr>
              <w:spacing w:before="60" w:after="60"/>
            </w:pPr>
            <w:r>
              <w:t>Session Traversal Utilities for NAT</w:t>
            </w:r>
          </w:p>
        </w:tc>
      </w:tr>
      <w:tr w:rsidR="00A43B78">
        <w:tc>
          <w:tcPr>
            <w:tcW w:w="1523" w:type="dxa"/>
            <w:shd w:val="clear" w:color="auto" w:fill="auto"/>
            <w:tcMar>
              <w:left w:w="98" w:type="dxa"/>
            </w:tcMar>
            <w:vAlign w:val="center"/>
          </w:tcPr>
          <w:p w:rsidR="00A43B78" w:rsidRDefault="009A043D">
            <w:pPr>
              <w:spacing w:before="60" w:after="60"/>
            </w:pPr>
            <w:r>
              <w:t>TURN</w:t>
            </w:r>
          </w:p>
        </w:tc>
        <w:tc>
          <w:tcPr>
            <w:tcW w:w="7763" w:type="dxa"/>
            <w:shd w:val="clear" w:color="auto" w:fill="auto"/>
            <w:tcMar>
              <w:left w:w="98" w:type="dxa"/>
            </w:tcMar>
            <w:vAlign w:val="center"/>
          </w:tcPr>
          <w:p w:rsidR="00A43B78" w:rsidRDefault="009A043D">
            <w:pPr>
              <w:spacing w:before="60" w:after="60"/>
            </w:pPr>
            <w:r>
              <w:t>Traversal Using Relay NAT</w:t>
            </w:r>
          </w:p>
        </w:tc>
      </w:tr>
      <w:tr w:rsidR="00A43B78">
        <w:tc>
          <w:tcPr>
            <w:tcW w:w="1523" w:type="dxa"/>
            <w:shd w:val="clear" w:color="auto" w:fill="auto"/>
            <w:tcMar>
              <w:left w:w="98" w:type="dxa"/>
            </w:tcMar>
            <w:vAlign w:val="center"/>
          </w:tcPr>
          <w:p w:rsidR="00A43B78" w:rsidRDefault="009A043D">
            <w:pPr>
              <w:spacing w:before="60" w:after="60"/>
            </w:pPr>
            <w:r>
              <w:t>UML</w:t>
            </w:r>
          </w:p>
        </w:tc>
        <w:tc>
          <w:tcPr>
            <w:tcW w:w="7763" w:type="dxa"/>
            <w:shd w:val="clear" w:color="auto" w:fill="auto"/>
            <w:tcMar>
              <w:left w:w="98" w:type="dxa"/>
            </w:tcMar>
            <w:vAlign w:val="center"/>
          </w:tcPr>
          <w:p w:rsidR="00A43B78" w:rsidRDefault="009A043D">
            <w:pPr>
              <w:spacing w:before="60" w:after="60"/>
            </w:pPr>
            <w:r>
              <w:t>Unified Modelling Language</w:t>
            </w:r>
          </w:p>
        </w:tc>
      </w:tr>
      <w:tr w:rsidR="00A43B78">
        <w:tc>
          <w:tcPr>
            <w:tcW w:w="1523" w:type="dxa"/>
            <w:shd w:val="clear" w:color="auto" w:fill="auto"/>
            <w:tcMar>
              <w:left w:w="98" w:type="dxa"/>
            </w:tcMar>
            <w:vAlign w:val="center"/>
          </w:tcPr>
          <w:p w:rsidR="00A43B78" w:rsidRDefault="009A043D">
            <w:pPr>
              <w:spacing w:before="60" w:after="60"/>
            </w:pPr>
            <w:r>
              <w:t>URI</w:t>
            </w:r>
          </w:p>
        </w:tc>
        <w:tc>
          <w:tcPr>
            <w:tcW w:w="7763" w:type="dxa"/>
            <w:shd w:val="clear" w:color="auto" w:fill="auto"/>
            <w:tcMar>
              <w:left w:w="98" w:type="dxa"/>
            </w:tcMar>
            <w:vAlign w:val="center"/>
          </w:tcPr>
          <w:p w:rsidR="00A43B78" w:rsidRDefault="009A043D">
            <w:pPr>
              <w:spacing w:before="60" w:after="60"/>
            </w:pPr>
            <w:r>
              <w:t>Uniform Resource Identifier</w:t>
            </w:r>
          </w:p>
        </w:tc>
      </w:tr>
      <w:tr w:rsidR="00A43B78">
        <w:tc>
          <w:tcPr>
            <w:tcW w:w="1523" w:type="dxa"/>
            <w:shd w:val="clear" w:color="auto" w:fill="auto"/>
            <w:tcMar>
              <w:left w:w="98" w:type="dxa"/>
            </w:tcMar>
            <w:vAlign w:val="center"/>
          </w:tcPr>
          <w:p w:rsidR="00A43B78" w:rsidRDefault="009A043D">
            <w:pPr>
              <w:spacing w:before="60" w:after="60"/>
            </w:pPr>
            <w:r>
              <w:t>URL</w:t>
            </w:r>
          </w:p>
        </w:tc>
        <w:tc>
          <w:tcPr>
            <w:tcW w:w="7763" w:type="dxa"/>
            <w:shd w:val="clear" w:color="auto" w:fill="auto"/>
            <w:tcMar>
              <w:left w:w="98" w:type="dxa"/>
            </w:tcMar>
            <w:vAlign w:val="center"/>
          </w:tcPr>
          <w:p w:rsidR="00A43B78" w:rsidRDefault="009A043D">
            <w:pPr>
              <w:spacing w:before="60" w:after="60"/>
            </w:pPr>
            <w:r>
              <w:t>Uniform Resource Locator</w:t>
            </w:r>
          </w:p>
        </w:tc>
      </w:tr>
      <w:tr w:rsidR="00A43B78">
        <w:tc>
          <w:tcPr>
            <w:tcW w:w="1523" w:type="dxa"/>
            <w:shd w:val="clear" w:color="auto" w:fill="auto"/>
            <w:tcMar>
              <w:left w:w="98" w:type="dxa"/>
            </w:tcMar>
            <w:vAlign w:val="center"/>
          </w:tcPr>
          <w:p w:rsidR="00A43B78" w:rsidRDefault="009A043D">
            <w:pPr>
              <w:spacing w:before="60" w:after="60"/>
            </w:pPr>
            <w:r>
              <w:t>W3C</w:t>
            </w:r>
          </w:p>
        </w:tc>
        <w:tc>
          <w:tcPr>
            <w:tcW w:w="7763" w:type="dxa"/>
            <w:shd w:val="clear" w:color="auto" w:fill="auto"/>
            <w:tcMar>
              <w:left w:w="98" w:type="dxa"/>
            </w:tcMar>
            <w:vAlign w:val="center"/>
          </w:tcPr>
          <w:p w:rsidR="00A43B78" w:rsidRDefault="009A043D">
            <w:pPr>
              <w:spacing w:before="60" w:after="60"/>
            </w:pPr>
            <w:r>
              <w:t>World Wide Web Consortium</w:t>
            </w:r>
          </w:p>
        </w:tc>
      </w:tr>
      <w:tr w:rsidR="00A43B78">
        <w:tc>
          <w:tcPr>
            <w:tcW w:w="1523" w:type="dxa"/>
            <w:shd w:val="clear" w:color="auto" w:fill="auto"/>
            <w:tcMar>
              <w:left w:w="98" w:type="dxa"/>
            </w:tcMar>
            <w:vAlign w:val="center"/>
          </w:tcPr>
          <w:p w:rsidR="00A43B78" w:rsidRDefault="009A043D">
            <w:pPr>
              <w:spacing w:before="60" w:after="60"/>
            </w:pPr>
            <w:r>
              <w:t>WHATWG</w:t>
            </w:r>
          </w:p>
        </w:tc>
        <w:tc>
          <w:tcPr>
            <w:tcW w:w="7763" w:type="dxa"/>
            <w:shd w:val="clear" w:color="auto" w:fill="auto"/>
            <w:tcMar>
              <w:left w:w="98" w:type="dxa"/>
            </w:tcMar>
            <w:vAlign w:val="center"/>
          </w:tcPr>
          <w:p w:rsidR="00A43B78" w:rsidRDefault="009A043D">
            <w:pPr>
              <w:spacing w:before="60" w:after="60"/>
            </w:pPr>
            <w:r>
              <w:t>Web Hypertext Application Technology Working Group</w:t>
            </w:r>
          </w:p>
        </w:tc>
      </w:tr>
      <w:tr w:rsidR="00A43B78">
        <w:tc>
          <w:tcPr>
            <w:tcW w:w="1523" w:type="dxa"/>
            <w:shd w:val="clear" w:color="auto" w:fill="auto"/>
            <w:tcMar>
              <w:left w:w="98" w:type="dxa"/>
            </w:tcMar>
            <w:vAlign w:val="center"/>
          </w:tcPr>
          <w:p w:rsidR="00A43B78" w:rsidRDefault="009A043D">
            <w:pPr>
              <w:spacing w:before="60" w:after="60"/>
            </w:pPr>
            <w:r>
              <w:t>SPPE</w:t>
            </w:r>
          </w:p>
        </w:tc>
        <w:tc>
          <w:tcPr>
            <w:tcW w:w="7763" w:type="dxa"/>
            <w:shd w:val="clear" w:color="auto" w:fill="auto"/>
            <w:tcMar>
              <w:left w:w="98" w:type="dxa"/>
            </w:tcMar>
            <w:vAlign w:val="center"/>
          </w:tcPr>
          <w:p w:rsidR="00A43B78" w:rsidRDefault="009A043D">
            <w:pPr>
              <w:spacing w:before="60" w:after="60"/>
            </w:pPr>
            <w:r>
              <w:t>Service Provider Policy Enforcer</w:t>
            </w:r>
          </w:p>
        </w:tc>
      </w:tr>
      <w:tr w:rsidR="00A43B78">
        <w:tc>
          <w:tcPr>
            <w:tcW w:w="1523" w:type="dxa"/>
            <w:shd w:val="clear" w:color="auto" w:fill="auto"/>
            <w:tcMar>
              <w:left w:w="98" w:type="dxa"/>
            </w:tcMar>
            <w:vAlign w:val="center"/>
          </w:tcPr>
          <w:p w:rsidR="00A43B78" w:rsidRDefault="009A043D">
            <w:pPr>
              <w:spacing w:before="60" w:after="60"/>
            </w:pPr>
            <w:r>
              <w:t>PEE</w:t>
            </w:r>
          </w:p>
        </w:tc>
        <w:tc>
          <w:tcPr>
            <w:tcW w:w="7763" w:type="dxa"/>
            <w:shd w:val="clear" w:color="auto" w:fill="auto"/>
            <w:tcMar>
              <w:left w:w="98" w:type="dxa"/>
            </w:tcMar>
            <w:vAlign w:val="center"/>
          </w:tcPr>
          <w:p w:rsidR="00A43B78" w:rsidRDefault="009A043D">
            <w:pPr>
              <w:spacing w:before="60" w:after="60"/>
            </w:pPr>
            <w:r>
              <w:t>Policy Enforcer Engine</w:t>
            </w:r>
          </w:p>
        </w:tc>
      </w:tr>
      <w:tr w:rsidR="00A43B78">
        <w:tc>
          <w:tcPr>
            <w:tcW w:w="1523" w:type="dxa"/>
            <w:shd w:val="clear" w:color="auto" w:fill="auto"/>
            <w:tcMar>
              <w:left w:w="98" w:type="dxa"/>
            </w:tcMar>
            <w:vAlign w:val="center"/>
          </w:tcPr>
          <w:p w:rsidR="00A43B78" w:rsidRDefault="009A043D">
            <w:pPr>
              <w:spacing w:before="60" w:after="60"/>
            </w:pPr>
            <w:r>
              <w:t>TRAM</w:t>
            </w:r>
          </w:p>
        </w:tc>
        <w:tc>
          <w:tcPr>
            <w:tcW w:w="7763" w:type="dxa"/>
            <w:shd w:val="clear" w:color="auto" w:fill="auto"/>
            <w:tcMar>
              <w:left w:w="98" w:type="dxa"/>
            </w:tcMar>
            <w:vAlign w:val="center"/>
          </w:tcPr>
          <w:p w:rsidR="00A43B78" w:rsidRDefault="009A043D">
            <w:pPr>
              <w:spacing w:before="60" w:after="60"/>
            </w:pPr>
            <w:r>
              <w:t>TURN Revised and Modernized</w:t>
            </w:r>
          </w:p>
        </w:tc>
      </w:tr>
      <w:tr w:rsidR="00A43B78">
        <w:tc>
          <w:tcPr>
            <w:tcW w:w="1523" w:type="dxa"/>
            <w:shd w:val="clear" w:color="auto" w:fill="auto"/>
            <w:tcMar>
              <w:left w:w="98" w:type="dxa"/>
            </w:tcMar>
            <w:vAlign w:val="center"/>
          </w:tcPr>
          <w:p w:rsidR="00A43B78" w:rsidRDefault="009A043D">
            <w:pPr>
              <w:spacing w:before="60" w:after="60"/>
            </w:pPr>
            <w:r>
              <w:t>HTTP</w:t>
            </w:r>
          </w:p>
        </w:tc>
        <w:tc>
          <w:tcPr>
            <w:tcW w:w="7763" w:type="dxa"/>
            <w:shd w:val="clear" w:color="auto" w:fill="auto"/>
            <w:tcMar>
              <w:left w:w="98" w:type="dxa"/>
            </w:tcMar>
            <w:vAlign w:val="center"/>
          </w:tcPr>
          <w:p w:rsidR="00A43B78" w:rsidRDefault="009A043D">
            <w:pPr>
              <w:spacing w:before="60" w:after="60"/>
            </w:pPr>
            <w:r>
              <w:t>Hypertext Transfer Protocol</w:t>
            </w:r>
          </w:p>
        </w:tc>
      </w:tr>
      <w:tr w:rsidR="00A43B78">
        <w:tc>
          <w:tcPr>
            <w:tcW w:w="1523" w:type="dxa"/>
            <w:shd w:val="clear" w:color="auto" w:fill="auto"/>
            <w:tcMar>
              <w:left w:w="98" w:type="dxa"/>
            </w:tcMar>
            <w:vAlign w:val="center"/>
          </w:tcPr>
          <w:p w:rsidR="00A43B78" w:rsidRDefault="009A043D">
            <w:pPr>
              <w:spacing w:before="60" w:after="60"/>
            </w:pPr>
            <w:r>
              <w:t>TCP</w:t>
            </w:r>
          </w:p>
        </w:tc>
        <w:tc>
          <w:tcPr>
            <w:tcW w:w="7763" w:type="dxa"/>
            <w:shd w:val="clear" w:color="auto" w:fill="auto"/>
            <w:tcMar>
              <w:left w:w="98" w:type="dxa"/>
            </w:tcMar>
            <w:vAlign w:val="center"/>
          </w:tcPr>
          <w:p w:rsidR="00A43B78" w:rsidRDefault="009A043D">
            <w:pPr>
              <w:spacing w:before="60" w:after="60"/>
            </w:pPr>
            <w:r>
              <w:t>Transmission Control Protocol</w:t>
            </w:r>
          </w:p>
        </w:tc>
      </w:tr>
      <w:tr w:rsidR="00A43B78">
        <w:tc>
          <w:tcPr>
            <w:tcW w:w="1523" w:type="dxa"/>
            <w:shd w:val="clear" w:color="auto" w:fill="auto"/>
            <w:tcMar>
              <w:left w:w="98" w:type="dxa"/>
            </w:tcMar>
            <w:vAlign w:val="center"/>
          </w:tcPr>
          <w:p w:rsidR="00A43B78" w:rsidRDefault="009A043D">
            <w:pPr>
              <w:spacing w:before="60" w:after="60"/>
            </w:pPr>
            <w:r>
              <w:t>QUIC</w:t>
            </w:r>
          </w:p>
        </w:tc>
        <w:tc>
          <w:tcPr>
            <w:tcW w:w="7763" w:type="dxa"/>
            <w:shd w:val="clear" w:color="auto" w:fill="auto"/>
            <w:tcMar>
              <w:left w:w="98" w:type="dxa"/>
            </w:tcMar>
            <w:vAlign w:val="center"/>
          </w:tcPr>
          <w:p w:rsidR="00A43B78" w:rsidRDefault="009A043D">
            <w:pPr>
              <w:spacing w:before="60" w:after="60"/>
            </w:pPr>
            <w:r>
              <w:t>Quick UDP Internet Connections</w:t>
            </w:r>
          </w:p>
        </w:tc>
      </w:tr>
      <w:tr w:rsidR="00A43B78">
        <w:tc>
          <w:tcPr>
            <w:tcW w:w="1523" w:type="dxa"/>
            <w:shd w:val="clear" w:color="auto" w:fill="auto"/>
            <w:tcMar>
              <w:left w:w="98" w:type="dxa"/>
            </w:tcMar>
            <w:vAlign w:val="center"/>
          </w:tcPr>
          <w:p w:rsidR="00A43B78" w:rsidRDefault="009A043D">
            <w:pPr>
              <w:spacing w:before="60" w:after="60"/>
            </w:pPr>
            <w:r>
              <w:t>XMPP</w:t>
            </w:r>
          </w:p>
        </w:tc>
        <w:tc>
          <w:tcPr>
            <w:tcW w:w="7763" w:type="dxa"/>
            <w:shd w:val="clear" w:color="auto" w:fill="auto"/>
            <w:tcMar>
              <w:left w:w="98" w:type="dxa"/>
            </w:tcMar>
            <w:vAlign w:val="center"/>
          </w:tcPr>
          <w:p w:rsidR="00A43B78" w:rsidRDefault="009A043D">
            <w:pPr>
              <w:spacing w:before="60" w:after="60"/>
            </w:pPr>
            <w:r>
              <w:t>Extensible Messaging and Presence Protocol</w:t>
            </w:r>
          </w:p>
        </w:tc>
      </w:tr>
      <w:tr w:rsidR="00A43B78">
        <w:tc>
          <w:tcPr>
            <w:tcW w:w="1523" w:type="dxa"/>
            <w:shd w:val="clear" w:color="auto" w:fill="auto"/>
            <w:tcMar>
              <w:left w:w="98" w:type="dxa"/>
            </w:tcMar>
            <w:vAlign w:val="center"/>
          </w:tcPr>
          <w:p w:rsidR="00A43B78" w:rsidRDefault="009A043D">
            <w:pPr>
              <w:spacing w:before="60" w:after="60"/>
            </w:pPr>
            <w:r>
              <w:t>ORTC</w:t>
            </w:r>
          </w:p>
        </w:tc>
        <w:tc>
          <w:tcPr>
            <w:tcW w:w="7763" w:type="dxa"/>
            <w:shd w:val="clear" w:color="auto" w:fill="auto"/>
            <w:tcMar>
              <w:left w:w="98" w:type="dxa"/>
            </w:tcMar>
            <w:vAlign w:val="center"/>
          </w:tcPr>
          <w:p w:rsidR="00A43B78" w:rsidRDefault="009A043D">
            <w:pPr>
              <w:spacing w:before="60" w:after="60"/>
            </w:pPr>
            <w:r>
              <w:t>Object Real-Time Communications</w:t>
            </w:r>
          </w:p>
        </w:tc>
      </w:tr>
      <w:tr w:rsidR="00A43B78">
        <w:tc>
          <w:tcPr>
            <w:tcW w:w="1523" w:type="dxa"/>
            <w:shd w:val="clear" w:color="auto" w:fill="auto"/>
            <w:tcMar>
              <w:left w:w="98" w:type="dxa"/>
            </w:tcMar>
            <w:vAlign w:val="center"/>
          </w:tcPr>
          <w:p w:rsidR="00A43B78" w:rsidRDefault="009A043D">
            <w:pPr>
              <w:spacing w:before="60" w:after="60"/>
            </w:pPr>
            <w:r>
              <w:t>COAP</w:t>
            </w:r>
          </w:p>
        </w:tc>
        <w:tc>
          <w:tcPr>
            <w:tcW w:w="7763" w:type="dxa"/>
            <w:shd w:val="clear" w:color="auto" w:fill="auto"/>
            <w:tcMar>
              <w:left w:w="98" w:type="dxa"/>
            </w:tcMar>
            <w:vAlign w:val="center"/>
          </w:tcPr>
          <w:p w:rsidR="00A43B78" w:rsidRDefault="009A043D">
            <w:pPr>
              <w:spacing w:before="60" w:after="60"/>
            </w:pPr>
            <w:r>
              <w:t>Constrained Application Protocol</w:t>
            </w:r>
          </w:p>
        </w:tc>
      </w:tr>
      <w:tr w:rsidR="00A43B78">
        <w:tc>
          <w:tcPr>
            <w:tcW w:w="1523" w:type="dxa"/>
            <w:shd w:val="clear" w:color="auto" w:fill="auto"/>
            <w:tcMar>
              <w:left w:w="98" w:type="dxa"/>
            </w:tcMar>
            <w:vAlign w:val="center"/>
          </w:tcPr>
          <w:p w:rsidR="00A43B78" w:rsidRDefault="009A043D">
            <w:pPr>
              <w:spacing w:before="60" w:after="60"/>
            </w:pPr>
            <w:r>
              <w:t>LWM2M</w:t>
            </w:r>
          </w:p>
        </w:tc>
        <w:tc>
          <w:tcPr>
            <w:tcW w:w="7763" w:type="dxa"/>
            <w:shd w:val="clear" w:color="auto" w:fill="auto"/>
            <w:tcMar>
              <w:left w:w="98" w:type="dxa"/>
            </w:tcMar>
            <w:vAlign w:val="center"/>
          </w:tcPr>
          <w:p w:rsidR="00A43B78" w:rsidRDefault="009A043D">
            <w:pPr>
              <w:spacing w:before="60" w:after="60"/>
            </w:pPr>
            <w:r>
              <w:t>Lightweight M2M </w:t>
            </w:r>
          </w:p>
        </w:tc>
      </w:tr>
      <w:tr w:rsidR="00A43B78">
        <w:tc>
          <w:tcPr>
            <w:tcW w:w="1523" w:type="dxa"/>
            <w:shd w:val="clear" w:color="auto" w:fill="auto"/>
            <w:tcMar>
              <w:left w:w="98" w:type="dxa"/>
            </w:tcMar>
            <w:vAlign w:val="center"/>
          </w:tcPr>
          <w:p w:rsidR="00A43B78" w:rsidRDefault="009A043D">
            <w:pPr>
              <w:spacing w:before="60" w:after="60"/>
            </w:pPr>
            <w:r>
              <w:t>SDT</w:t>
            </w:r>
          </w:p>
        </w:tc>
        <w:tc>
          <w:tcPr>
            <w:tcW w:w="7763" w:type="dxa"/>
            <w:shd w:val="clear" w:color="auto" w:fill="auto"/>
            <w:tcMar>
              <w:left w:w="98" w:type="dxa"/>
            </w:tcMar>
            <w:vAlign w:val="center"/>
          </w:tcPr>
          <w:p w:rsidR="00A43B78" w:rsidRDefault="009A043D">
            <w:pPr>
              <w:spacing w:before="60" w:after="60"/>
            </w:pPr>
            <w:r>
              <w:t>Smart Device Template</w:t>
            </w:r>
          </w:p>
        </w:tc>
      </w:tr>
      <w:tr w:rsidR="00A43B78">
        <w:tc>
          <w:tcPr>
            <w:tcW w:w="1523" w:type="dxa"/>
            <w:shd w:val="clear" w:color="auto" w:fill="auto"/>
            <w:tcMar>
              <w:left w:w="98" w:type="dxa"/>
            </w:tcMar>
            <w:vAlign w:val="center"/>
          </w:tcPr>
          <w:p w:rsidR="00A43B78" w:rsidRDefault="009A043D">
            <w:pPr>
              <w:spacing w:before="60" w:after="60"/>
            </w:pPr>
            <w:r>
              <w:lastRenderedPageBreak/>
              <w:t>HGI</w:t>
            </w:r>
          </w:p>
        </w:tc>
        <w:tc>
          <w:tcPr>
            <w:tcW w:w="7763" w:type="dxa"/>
            <w:shd w:val="clear" w:color="auto" w:fill="auto"/>
            <w:tcMar>
              <w:left w:w="98" w:type="dxa"/>
            </w:tcMar>
            <w:vAlign w:val="center"/>
          </w:tcPr>
          <w:p w:rsidR="00A43B78" w:rsidRDefault="009A043D">
            <w:pPr>
              <w:spacing w:before="60" w:after="60"/>
            </w:pPr>
            <w:r>
              <w:t xml:space="preserve">Home Gateway </w:t>
            </w:r>
            <w:proofErr w:type="spellStart"/>
            <w:r>
              <w:t>Iniative</w:t>
            </w:r>
            <w:proofErr w:type="spellEnd"/>
          </w:p>
        </w:tc>
      </w:tr>
      <w:tr w:rsidR="00A43B78">
        <w:tc>
          <w:tcPr>
            <w:tcW w:w="1523" w:type="dxa"/>
            <w:shd w:val="clear" w:color="auto" w:fill="auto"/>
            <w:tcMar>
              <w:left w:w="98" w:type="dxa"/>
            </w:tcMar>
            <w:vAlign w:val="center"/>
          </w:tcPr>
          <w:p w:rsidR="00A43B78" w:rsidRDefault="009A043D">
            <w:pPr>
              <w:spacing w:before="60" w:after="60"/>
            </w:pPr>
            <w:r>
              <w:t>SFU</w:t>
            </w:r>
          </w:p>
        </w:tc>
        <w:tc>
          <w:tcPr>
            <w:tcW w:w="7763" w:type="dxa"/>
            <w:shd w:val="clear" w:color="auto" w:fill="auto"/>
            <w:tcMar>
              <w:left w:w="98" w:type="dxa"/>
            </w:tcMar>
            <w:vAlign w:val="center"/>
          </w:tcPr>
          <w:p w:rsidR="00A43B78" w:rsidRDefault="009A043D">
            <w:pPr>
              <w:spacing w:before="60" w:after="60"/>
            </w:pPr>
            <w:r>
              <w:t>Selective Forwarding Unit</w:t>
            </w:r>
          </w:p>
        </w:tc>
      </w:tr>
      <w:tr w:rsidR="00A43B78">
        <w:tc>
          <w:tcPr>
            <w:tcW w:w="1523" w:type="dxa"/>
            <w:shd w:val="clear" w:color="auto" w:fill="auto"/>
            <w:tcMar>
              <w:left w:w="98" w:type="dxa"/>
            </w:tcMar>
            <w:vAlign w:val="center"/>
          </w:tcPr>
          <w:p w:rsidR="00A43B78" w:rsidRDefault="009A043D">
            <w:pPr>
              <w:spacing w:before="60" w:after="60"/>
            </w:pPr>
            <w:r>
              <w:t>MCU</w:t>
            </w:r>
          </w:p>
        </w:tc>
        <w:tc>
          <w:tcPr>
            <w:tcW w:w="7763" w:type="dxa"/>
            <w:shd w:val="clear" w:color="auto" w:fill="auto"/>
            <w:tcMar>
              <w:left w:w="98" w:type="dxa"/>
            </w:tcMar>
            <w:vAlign w:val="center"/>
          </w:tcPr>
          <w:p w:rsidR="00A43B78" w:rsidRDefault="009A043D">
            <w:pPr>
              <w:spacing w:before="60" w:after="60"/>
            </w:pPr>
            <w:r>
              <w:t>Multipoint Control Unit</w:t>
            </w:r>
          </w:p>
        </w:tc>
      </w:tr>
      <w:tr w:rsidR="00A43B78">
        <w:tc>
          <w:tcPr>
            <w:tcW w:w="1523" w:type="dxa"/>
            <w:shd w:val="clear" w:color="auto" w:fill="auto"/>
            <w:tcMar>
              <w:left w:w="98" w:type="dxa"/>
            </w:tcMar>
            <w:vAlign w:val="center"/>
          </w:tcPr>
          <w:p w:rsidR="00A43B78" w:rsidRDefault="009A043D">
            <w:pPr>
              <w:spacing w:before="60" w:after="60"/>
            </w:pPr>
            <w:r>
              <w:t>TLS</w:t>
            </w:r>
          </w:p>
        </w:tc>
        <w:tc>
          <w:tcPr>
            <w:tcW w:w="7763" w:type="dxa"/>
            <w:shd w:val="clear" w:color="auto" w:fill="auto"/>
            <w:tcMar>
              <w:left w:w="98" w:type="dxa"/>
            </w:tcMar>
            <w:vAlign w:val="center"/>
          </w:tcPr>
          <w:p w:rsidR="00A43B78" w:rsidRDefault="009A043D">
            <w:pPr>
              <w:spacing w:before="60" w:after="60"/>
            </w:pPr>
            <w:r>
              <w:rPr>
                <w:rFonts w:ascii="Arial" w:hAnsi="Arial" w:cs="Arial"/>
                <w:color w:val="545454"/>
                <w:shd w:val="clear" w:color="auto" w:fill="FFFFFF"/>
              </w:rPr>
              <w:t>Transport Layer Security</w:t>
            </w:r>
            <w:r>
              <w:rPr>
                <w:rStyle w:val="apple-converted-space"/>
                <w:rFonts w:ascii="Arial" w:hAnsi="Arial" w:cs="Arial"/>
                <w:color w:val="545454"/>
                <w:shd w:val="clear" w:color="auto" w:fill="FFFFFF"/>
              </w:rPr>
              <w:t> </w:t>
            </w:r>
          </w:p>
        </w:tc>
      </w:tr>
      <w:tr w:rsidR="00A43B78">
        <w:tc>
          <w:tcPr>
            <w:tcW w:w="1523" w:type="dxa"/>
            <w:shd w:val="clear" w:color="auto" w:fill="auto"/>
            <w:tcMar>
              <w:left w:w="98" w:type="dxa"/>
            </w:tcMar>
            <w:vAlign w:val="center"/>
          </w:tcPr>
          <w:p w:rsidR="00A43B78" w:rsidRDefault="009A043D">
            <w:pPr>
              <w:spacing w:before="60" w:after="60"/>
            </w:pPr>
            <w:r>
              <w:t>MQTT</w:t>
            </w:r>
          </w:p>
        </w:tc>
        <w:tc>
          <w:tcPr>
            <w:tcW w:w="7763" w:type="dxa"/>
            <w:shd w:val="clear" w:color="auto" w:fill="auto"/>
            <w:tcMar>
              <w:left w:w="98" w:type="dxa"/>
            </w:tcMar>
            <w:vAlign w:val="center"/>
          </w:tcPr>
          <w:p w:rsidR="00A43B78" w:rsidRDefault="009A043D">
            <w:pPr>
              <w:spacing w:before="60" w:after="60"/>
              <w:rPr>
                <w:rFonts w:ascii="Arial" w:hAnsi="Arial" w:cs="Arial"/>
                <w:color w:val="545454"/>
                <w:highlight w:val="white"/>
              </w:rPr>
            </w:pPr>
            <w:r>
              <w:t>MQ Telemetry Transport</w:t>
            </w:r>
          </w:p>
        </w:tc>
      </w:tr>
      <w:tr w:rsidR="00A43B78">
        <w:tc>
          <w:tcPr>
            <w:tcW w:w="1523" w:type="dxa"/>
            <w:shd w:val="clear" w:color="auto" w:fill="auto"/>
            <w:tcMar>
              <w:left w:w="98" w:type="dxa"/>
            </w:tcMar>
            <w:vAlign w:val="center"/>
          </w:tcPr>
          <w:p w:rsidR="00A43B78" w:rsidRDefault="009A043D">
            <w:pPr>
              <w:spacing w:before="60" w:after="60"/>
            </w:pPr>
            <w:r>
              <w:t>WAC</w:t>
            </w:r>
          </w:p>
        </w:tc>
        <w:tc>
          <w:tcPr>
            <w:tcW w:w="7763" w:type="dxa"/>
            <w:shd w:val="clear" w:color="auto" w:fill="auto"/>
            <w:tcMar>
              <w:left w:w="98" w:type="dxa"/>
            </w:tcMar>
            <w:vAlign w:val="center"/>
          </w:tcPr>
          <w:p w:rsidR="00A43B78" w:rsidRDefault="009A043D">
            <w:pPr>
              <w:spacing w:before="60" w:after="60"/>
            </w:pPr>
            <w:proofErr w:type="spellStart"/>
            <w:r>
              <w:t>WebRTC</w:t>
            </w:r>
            <w:proofErr w:type="spellEnd"/>
            <w:r>
              <w:t xml:space="preserve"> Application Controller</w:t>
            </w:r>
          </w:p>
        </w:tc>
      </w:tr>
      <w:tr w:rsidR="00A43B78">
        <w:tc>
          <w:tcPr>
            <w:tcW w:w="1523" w:type="dxa"/>
            <w:shd w:val="clear" w:color="auto" w:fill="auto"/>
            <w:tcMar>
              <w:left w:w="98" w:type="dxa"/>
            </w:tcMar>
            <w:vAlign w:val="center"/>
          </w:tcPr>
          <w:p w:rsidR="00A43B78" w:rsidRDefault="009A043D">
            <w:pPr>
              <w:spacing w:before="60" w:after="60"/>
            </w:pPr>
            <w:r>
              <w:t>AAA</w:t>
            </w:r>
          </w:p>
        </w:tc>
        <w:tc>
          <w:tcPr>
            <w:tcW w:w="7763" w:type="dxa"/>
            <w:shd w:val="clear" w:color="auto" w:fill="auto"/>
            <w:tcMar>
              <w:left w:w="98" w:type="dxa"/>
            </w:tcMar>
            <w:vAlign w:val="center"/>
          </w:tcPr>
          <w:p w:rsidR="00A43B78" w:rsidRDefault="009A043D">
            <w:pPr>
              <w:spacing w:before="60" w:after="60"/>
            </w:pPr>
            <w:r>
              <w:t>Authentication, Authorization and Accounting</w:t>
            </w:r>
          </w:p>
        </w:tc>
      </w:tr>
      <w:tr w:rsidR="00A43B78">
        <w:tc>
          <w:tcPr>
            <w:tcW w:w="1523" w:type="dxa"/>
            <w:shd w:val="clear" w:color="auto" w:fill="auto"/>
            <w:tcMar>
              <w:left w:w="98" w:type="dxa"/>
            </w:tcMar>
            <w:vAlign w:val="center"/>
          </w:tcPr>
          <w:p w:rsidR="00A43B78" w:rsidRDefault="009A043D">
            <w:pPr>
              <w:spacing w:before="60" w:after="60"/>
            </w:pPr>
            <w:r>
              <w:t>OSS</w:t>
            </w:r>
          </w:p>
        </w:tc>
        <w:tc>
          <w:tcPr>
            <w:tcW w:w="7763" w:type="dxa"/>
            <w:shd w:val="clear" w:color="auto" w:fill="auto"/>
            <w:tcMar>
              <w:left w:w="98" w:type="dxa"/>
            </w:tcMar>
            <w:vAlign w:val="center"/>
          </w:tcPr>
          <w:p w:rsidR="00A43B78" w:rsidRDefault="009A043D">
            <w:pPr>
              <w:spacing w:before="60" w:after="60"/>
            </w:pPr>
            <w:r>
              <w:t>Operations Support System</w:t>
            </w:r>
          </w:p>
        </w:tc>
      </w:tr>
      <w:tr w:rsidR="00A43B78">
        <w:tc>
          <w:tcPr>
            <w:tcW w:w="1523" w:type="dxa"/>
            <w:shd w:val="clear" w:color="auto" w:fill="auto"/>
            <w:tcMar>
              <w:left w:w="98" w:type="dxa"/>
            </w:tcMar>
            <w:vAlign w:val="center"/>
          </w:tcPr>
          <w:p w:rsidR="00A43B78" w:rsidRDefault="009A043D">
            <w:pPr>
              <w:spacing w:before="60" w:after="60"/>
            </w:pPr>
            <w:r>
              <w:t>BSS</w:t>
            </w:r>
          </w:p>
        </w:tc>
        <w:tc>
          <w:tcPr>
            <w:tcW w:w="7763" w:type="dxa"/>
            <w:shd w:val="clear" w:color="auto" w:fill="auto"/>
            <w:tcMar>
              <w:left w:w="98" w:type="dxa"/>
            </w:tcMar>
            <w:vAlign w:val="center"/>
          </w:tcPr>
          <w:p w:rsidR="00A43B78" w:rsidRDefault="009A043D">
            <w:pPr>
              <w:spacing w:before="60" w:after="60"/>
            </w:pPr>
            <w:r>
              <w:t> </w:t>
            </w:r>
            <w:hyperlink r:id="rId16">
              <w:r>
                <w:rPr>
                  <w:rStyle w:val="Internetlink"/>
                  <w:vanish/>
                  <w:webHidden/>
                </w:rPr>
                <w:t>business support systems</w:t>
              </w:r>
            </w:hyperlink>
          </w:p>
        </w:tc>
      </w:tr>
      <w:tr w:rsidR="00A43B78">
        <w:tc>
          <w:tcPr>
            <w:tcW w:w="1523" w:type="dxa"/>
            <w:shd w:val="clear" w:color="auto" w:fill="auto"/>
            <w:tcMar>
              <w:left w:w="98" w:type="dxa"/>
            </w:tcMar>
            <w:vAlign w:val="center"/>
          </w:tcPr>
          <w:p w:rsidR="00A43B78" w:rsidRDefault="009A043D">
            <w:pPr>
              <w:spacing w:before="60" w:after="60"/>
            </w:pPr>
            <w:r>
              <w:t>RCS</w:t>
            </w:r>
          </w:p>
        </w:tc>
        <w:tc>
          <w:tcPr>
            <w:tcW w:w="7763" w:type="dxa"/>
            <w:shd w:val="clear" w:color="auto" w:fill="auto"/>
            <w:tcMar>
              <w:left w:w="98" w:type="dxa"/>
            </w:tcMar>
            <w:vAlign w:val="center"/>
          </w:tcPr>
          <w:p w:rsidR="00A43B78" w:rsidRDefault="009A043D">
            <w:pPr>
              <w:spacing w:before="60" w:after="60"/>
            </w:pPr>
            <w:r>
              <w:t>Rich Communication Services</w:t>
            </w:r>
          </w:p>
        </w:tc>
      </w:tr>
      <w:tr w:rsidR="00A43B78">
        <w:tc>
          <w:tcPr>
            <w:tcW w:w="1523" w:type="dxa"/>
            <w:shd w:val="clear" w:color="auto" w:fill="auto"/>
            <w:tcMar>
              <w:left w:w="98" w:type="dxa"/>
            </w:tcMar>
            <w:vAlign w:val="center"/>
          </w:tcPr>
          <w:p w:rsidR="00A43B78" w:rsidRDefault="009A043D">
            <w:pPr>
              <w:spacing w:before="60" w:after="60"/>
            </w:pPr>
            <w:r>
              <w:t>UC</w:t>
            </w:r>
          </w:p>
        </w:tc>
        <w:tc>
          <w:tcPr>
            <w:tcW w:w="7763" w:type="dxa"/>
            <w:shd w:val="clear" w:color="auto" w:fill="auto"/>
            <w:tcMar>
              <w:left w:w="98" w:type="dxa"/>
            </w:tcMar>
            <w:vAlign w:val="center"/>
          </w:tcPr>
          <w:p w:rsidR="00A43B78" w:rsidRDefault="009A043D">
            <w:pPr>
              <w:spacing w:before="60" w:after="60"/>
            </w:pPr>
            <w:r>
              <w:t>Unified Communications</w:t>
            </w:r>
          </w:p>
        </w:tc>
      </w:tr>
      <w:tr w:rsidR="00A43B78">
        <w:tc>
          <w:tcPr>
            <w:tcW w:w="1523" w:type="dxa"/>
            <w:shd w:val="clear" w:color="auto" w:fill="auto"/>
            <w:tcMar>
              <w:left w:w="98" w:type="dxa"/>
            </w:tcMar>
            <w:vAlign w:val="center"/>
          </w:tcPr>
          <w:p w:rsidR="00A43B78" w:rsidRDefault="009A043D">
            <w:pPr>
              <w:spacing w:before="60" w:after="60"/>
            </w:pPr>
            <w:r>
              <w:t>CRM</w:t>
            </w:r>
          </w:p>
        </w:tc>
        <w:tc>
          <w:tcPr>
            <w:tcW w:w="7763" w:type="dxa"/>
            <w:shd w:val="clear" w:color="auto" w:fill="auto"/>
            <w:tcMar>
              <w:left w:w="98" w:type="dxa"/>
            </w:tcMar>
            <w:vAlign w:val="center"/>
          </w:tcPr>
          <w:p w:rsidR="00A43B78" w:rsidRDefault="00ED2B54">
            <w:pPr>
              <w:spacing w:before="60" w:after="60"/>
            </w:pPr>
            <w:hyperlink r:id="rId17">
              <w:r w:rsidR="009A043D">
                <w:rPr>
                  <w:rStyle w:val="Internetlink"/>
                  <w:vanish/>
                  <w:webHidden/>
                </w:rPr>
                <w:t>Customer Relationship Management</w:t>
              </w:r>
            </w:hyperlink>
          </w:p>
        </w:tc>
      </w:tr>
      <w:tr w:rsidR="00A43B78">
        <w:tc>
          <w:tcPr>
            <w:tcW w:w="1523" w:type="dxa"/>
            <w:shd w:val="clear" w:color="auto" w:fill="auto"/>
            <w:tcMar>
              <w:left w:w="98" w:type="dxa"/>
            </w:tcMar>
            <w:vAlign w:val="center"/>
          </w:tcPr>
          <w:p w:rsidR="00A43B78" w:rsidRDefault="009A043D">
            <w:pPr>
              <w:spacing w:before="60" w:after="60"/>
            </w:pPr>
            <w:proofErr w:type="spellStart"/>
            <w:r>
              <w:t>JSONoWS</w:t>
            </w:r>
            <w:proofErr w:type="spellEnd"/>
          </w:p>
        </w:tc>
        <w:tc>
          <w:tcPr>
            <w:tcW w:w="7763" w:type="dxa"/>
            <w:shd w:val="clear" w:color="auto" w:fill="auto"/>
            <w:tcMar>
              <w:left w:w="98" w:type="dxa"/>
            </w:tcMar>
            <w:vAlign w:val="center"/>
          </w:tcPr>
          <w:p w:rsidR="00A43B78" w:rsidRDefault="009A043D">
            <w:pPr>
              <w:spacing w:before="60" w:after="60"/>
            </w:pPr>
            <w:r>
              <w:t>JSON over Web Sockets</w:t>
            </w:r>
          </w:p>
        </w:tc>
      </w:tr>
      <w:tr w:rsidR="00A43B78">
        <w:tc>
          <w:tcPr>
            <w:tcW w:w="1523" w:type="dxa"/>
            <w:shd w:val="clear" w:color="auto" w:fill="auto"/>
            <w:tcMar>
              <w:left w:w="98" w:type="dxa"/>
            </w:tcMar>
            <w:vAlign w:val="center"/>
          </w:tcPr>
          <w:p w:rsidR="00A43B78" w:rsidRDefault="009A043D">
            <w:pPr>
              <w:spacing w:before="60" w:after="60"/>
            </w:pPr>
            <w:proofErr w:type="spellStart"/>
            <w:r>
              <w:t>IdP</w:t>
            </w:r>
            <w:proofErr w:type="spellEnd"/>
          </w:p>
        </w:tc>
        <w:tc>
          <w:tcPr>
            <w:tcW w:w="7763" w:type="dxa"/>
            <w:shd w:val="clear" w:color="auto" w:fill="auto"/>
            <w:tcMar>
              <w:left w:w="98" w:type="dxa"/>
            </w:tcMar>
            <w:vAlign w:val="center"/>
          </w:tcPr>
          <w:p w:rsidR="00A43B78" w:rsidRDefault="009A043D">
            <w:pPr>
              <w:spacing w:before="60" w:after="60"/>
            </w:pPr>
            <w:r>
              <w:t>Identity Provider</w:t>
            </w:r>
          </w:p>
        </w:tc>
      </w:tr>
      <w:tr w:rsidR="00A43B78">
        <w:tc>
          <w:tcPr>
            <w:tcW w:w="1523" w:type="dxa"/>
            <w:shd w:val="clear" w:color="auto" w:fill="auto"/>
            <w:tcMar>
              <w:left w:w="98" w:type="dxa"/>
            </w:tcMar>
            <w:vAlign w:val="center"/>
          </w:tcPr>
          <w:p w:rsidR="00A43B78" w:rsidRDefault="009A043D">
            <w:pPr>
              <w:spacing w:before="60" w:after="60"/>
            </w:pPr>
            <w:r>
              <w:t>TCB</w:t>
            </w:r>
          </w:p>
        </w:tc>
        <w:tc>
          <w:tcPr>
            <w:tcW w:w="7763" w:type="dxa"/>
            <w:shd w:val="clear" w:color="auto" w:fill="auto"/>
            <w:tcMar>
              <w:left w:w="98" w:type="dxa"/>
            </w:tcMar>
            <w:vAlign w:val="center"/>
          </w:tcPr>
          <w:p w:rsidR="00A43B78" w:rsidRDefault="009A043D">
            <w:pPr>
              <w:spacing w:before="60" w:after="60"/>
            </w:pPr>
            <w:r>
              <w:t>Trusted Computing Base</w:t>
            </w:r>
          </w:p>
        </w:tc>
      </w:tr>
      <w:tr w:rsidR="00A43B78">
        <w:tc>
          <w:tcPr>
            <w:tcW w:w="1523" w:type="dxa"/>
            <w:shd w:val="clear" w:color="auto" w:fill="auto"/>
            <w:tcMar>
              <w:left w:w="98" w:type="dxa"/>
            </w:tcMar>
            <w:vAlign w:val="center"/>
          </w:tcPr>
          <w:p w:rsidR="00A43B78" w:rsidRDefault="009A043D">
            <w:pPr>
              <w:spacing w:before="60" w:after="60"/>
            </w:pPr>
            <w:r>
              <w:t>PDP</w:t>
            </w:r>
          </w:p>
        </w:tc>
        <w:tc>
          <w:tcPr>
            <w:tcW w:w="7763" w:type="dxa"/>
            <w:shd w:val="clear" w:color="auto" w:fill="auto"/>
            <w:tcMar>
              <w:left w:w="98" w:type="dxa"/>
            </w:tcMar>
            <w:vAlign w:val="center"/>
          </w:tcPr>
          <w:p w:rsidR="00A43B78" w:rsidRDefault="009A043D">
            <w:pPr>
              <w:spacing w:before="60" w:after="60"/>
            </w:pPr>
            <w:r>
              <w:t xml:space="preserve">Policy Decision Point </w:t>
            </w:r>
          </w:p>
        </w:tc>
      </w:tr>
      <w:tr w:rsidR="00A43B78">
        <w:tc>
          <w:tcPr>
            <w:tcW w:w="1523" w:type="dxa"/>
            <w:shd w:val="clear" w:color="auto" w:fill="auto"/>
            <w:tcMar>
              <w:left w:w="98" w:type="dxa"/>
            </w:tcMar>
            <w:vAlign w:val="center"/>
          </w:tcPr>
          <w:p w:rsidR="00A43B78" w:rsidRDefault="009A043D">
            <w:pPr>
              <w:spacing w:before="60" w:after="60"/>
            </w:pPr>
            <w:r>
              <w:t>PEP</w:t>
            </w:r>
          </w:p>
        </w:tc>
        <w:tc>
          <w:tcPr>
            <w:tcW w:w="7763" w:type="dxa"/>
            <w:shd w:val="clear" w:color="auto" w:fill="auto"/>
            <w:tcMar>
              <w:left w:w="98" w:type="dxa"/>
            </w:tcMar>
            <w:vAlign w:val="center"/>
          </w:tcPr>
          <w:p w:rsidR="00A43B78" w:rsidRDefault="009A043D">
            <w:pPr>
              <w:spacing w:before="60" w:after="60"/>
            </w:pPr>
            <w:r>
              <w:t>Policy Enforcement Point</w:t>
            </w:r>
          </w:p>
        </w:tc>
      </w:tr>
    </w:tbl>
    <w:p w:rsidR="00A43B78" w:rsidRDefault="00A43B78"/>
    <w:p w:rsidR="00A43B78" w:rsidRDefault="009A043D">
      <w:pPr>
        <w:pStyle w:val="Heading1"/>
        <w:numPr>
          <w:ilvl w:val="0"/>
          <w:numId w:val="2"/>
        </w:numPr>
      </w:pPr>
      <w:bookmarkStart w:id="24" w:name="_Toc460336771"/>
      <w:bookmarkStart w:id="25" w:name="_Toc466480179"/>
      <w:bookmarkEnd w:id="24"/>
      <w:r>
        <w:lastRenderedPageBreak/>
        <w:t>Introduction</w:t>
      </w:r>
      <w:bookmarkEnd w:id="25"/>
    </w:p>
    <w:p w:rsidR="00A43B78" w:rsidRDefault="009A043D">
      <w:pPr>
        <w:pStyle w:val="Heading2"/>
        <w:numPr>
          <w:ilvl w:val="1"/>
          <w:numId w:val="2"/>
        </w:numPr>
      </w:pPr>
      <w:bookmarkStart w:id="26" w:name="objectives-and-overview"/>
      <w:bookmarkStart w:id="27" w:name="_Toc460336772"/>
      <w:bookmarkStart w:id="28" w:name="_Toc466480180"/>
      <w:bookmarkEnd w:id="26"/>
      <w:bookmarkEnd w:id="27"/>
      <w:r>
        <w:t>Objectives and Overview</w:t>
      </w:r>
      <w:bookmarkEnd w:id="28"/>
    </w:p>
    <w:p w:rsidR="00A43B78" w:rsidRDefault="009A043D">
      <w:commentRangeStart w:id="29"/>
      <w:r>
        <w:t xml:space="preserve">Project </w:t>
      </w:r>
      <w:proofErr w:type="spellStart"/>
      <w:r>
        <w:t>reTHINK</w:t>
      </w:r>
      <w:proofErr w:type="spellEnd"/>
      <w:r>
        <w:t xml:space="preserve"> proposes a radical transformation on how real time communication services are thought. </w:t>
      </w:r>
      <w:proofErr w:type="spellStart"/>
      <w:proofErr w:type="gramStart"/>
      <w:r>
        <w:t>reTHINK</w:t>
      </w:r>
      <w:proofErr w:type="spellEnd"/>
      <w:proofErr w:type="gramEnd"/>
      <w:r>
        <w:t xml:space="preserve"> concepts and architecture represents a significant paradigm change for the communication services domain. The </w:t>
      </w:r>
      <w:proofErr w:type="spellStart"/>
      <w:r>
        <w:t>reTHINK</w:t>
      </w:r>
      <w:proofErr w:type="spellEnd"/>
      <w:r>
        <w:t xml:space="preserve"> approach enables the fulfilment of real-time communications requirements that so far have been considered impossible to achieve: trustful identities, interoperable endpoints, agility of introducing new services, and fast moving innovation. Previous Deliverables D2.1 [38] and D2.2 [15] have already started enlightening the path to reach such objectives. A new web service paradigm, the so-called Hyperlinked Entities - </w:t>
      </w:r>
      <w:proofErr w:type="spellStart"/>
      <w:r>
        <w:t>Hyperties</w:t>
      </w:r>
      <w:proofErr w:type="spellEnd"/>
      <w:r>
        <w:t xml:space="preserve"> – was introduced to enable a global network of trustful services executing in web runtime environment, on end-user devices or edge-network servers. Communication between </w:t>
      </w:r>
      <w:proofErr w:type="spellStart"/>
      <w:r>
        <w:t>Hyperties</w:t>
      </w:r>
      <w:proofErr w:type="spellEnd"/>
      <w:r>
        <w:t xml:space="preserve"> is based on the protocol-on-the-fly (</w:t>
      </w:r>
      <w:proofErr w:type="spellStart"/>
      <w:r>
        <w:t>ProtoFly</w:t>
      </w:r>
      <w:proofErr w:type="spellEnd"/>
      <w:r>
        <w:t xml:space="preserve">) concept that avoids creating or modifying standard network protocols, but utilizes instead standard APIs. Interoperability between </w:t>
      </w:r>
      <w:proofErr w:type="spellStart"/>
      <w:r>
        <w:t>Hyperties</w:t>
      </w:r>
      <w:proofErr w:type="spellEnd"/>
      <w:r>
        <w:t xml:space="preserve"> and Support Services (Registry, </w:t>
      </w:r>
      <w:proofErr w:type="spellStart"/>
      <w:r>
        <w:t>Catalog</w:t>
      </w:r>
      <w:proofErr w:type="spellEnd"/>
      <w:r>
        <w:t>, and Identity Management) are assured by a detailed and extensible data model, combined with the principle of Hypermedia as the Engine of Application State (HATEOAS) as defined in D2.2.</w:t>
      </w:r>
    </w:p>
    <w:p w:rsidR="00A43B78" w:rsidRDefault="009A043D">
      <w:r>
        <w:t xml:space="preserve">This report provides a detailed specification of </w:t>
      </w:r>
      <w:proofErr w:type="spellStart"/>
      <w:r>
        <w:t>reTHINK</w:t>
      </w:r>
      <w:proofErr w:type="spellEnd"/>
      <w:r>
        <w:t xml:space="preserve"> Core Framework components comprised by the runtime environment where </w:t>
      </w:r>
      <w:proofErr w:type="spellStart"/>
      <w:r>
        <w:t>Hyperties</w:t>
      </w:r>
      <w:proofErr w:type="spellEnd"/>
      <w:r>
        <w:t xml:space="preserve"> are executed and the messaging nodes used to support messages exchange between </w:t>
      </w:r>
      <w:proofErr w:type="spellStart"/>
      <w:r>
        <w:t>Hyperties</w:t>
      </w:r>
      <w:proofErr w:type="spellEnd"/>
      <w:r>
        <w:t>. This report complements deliverable D4.1 (Management and Security features specifications</w:t>
      </w:r>
      <w:proofErr w:type="gramStart"/>
      <w:r>
        <w:t>)[</w:t>
      </w:r>
      <w:proofErr w:type="gramEnd"/>
      <w:r>
        <w:t xml:space="preserve">109], which specifies </w:t>
      </w:r>
      <w:proofErr w:type="spellStart"/>
      <w:r>
        <w:t>reTHINK</w:t>
      </w:r>
      <w:proofErr w:type="spellEnd"/>
      <w:r>
        <w:t xml:space="preserve"> Support Services, namely: Policy Management, Governance, Identity Management, Graph Connector, and </w:t>
      </w:r>
      <w:proofErr w:type="spellStart"/>
      <w:r>
        <w:t>Hyperty</w:t>
      </w:r>
      <w:proofErr w:type="spellEnd"/>
      <w:r>
        <w:t xml:space="preserve"> Directory services (Catalogue and Registry). Thus, and according to </w:t>
      </w:r>
      <w:proofErr w:type="spellStart"/>
      <w:r>
        <w:t>reTHINK</w:t>
      </w:r>
      <w:proofErr w:type="spellEnd"/>
      <w:r>
        <w:t xml:space="preserve"> Architecture [38], the scope of this report includes the specification of the Messaging Node providing </w:t>
      </w:r>
      <w:proofErr w:type="spellStart"/>
      <w:r>
        <w:t>reTHINK</w:t>
      </w:r>
      <w:proofErr w:type="spellEnd"/>
      <w:r>
        <w:t xml:space="preserve"> Messaging Services and the specification of the </w:t>
      </w:r>
      <w:proofErr w:type="spellStart"/>
      <w:r>
        <w:t>Hyperty</w:t>
      </w:r>
      <w:proofErr w:type="spellEnd"/>
      <w:r>
        <w:t xml:space="preserve"> Runtime that will be included in User Devices and Application Servers to deliver User </w:t>
      </w:r>
      <w:proofErr w:type="spellStart"/>
      <w:r>
        <w:t>Hyperties</w:t>
      </w:r>
      <w:proofErr w:type="spellEnd"/>
      <w:r>
        <w:t xml:space="preserve"> and Network Side </w:t>
      </w:r>
      <w:proofErr w:type="spellStart"/>
      <w:r>
        <w:t>Hyperties</w:t>
      </w:r>
      <w:proofErr w:type="spellEnd"/>
      <w:r>
        <w:t xml:space="preserve"> (See Figure 1).</w:t>
      </w:r>
    </w:p>
    <w:p w:rsidR="00A43B78" w:rsidRDefault="009A043D">
      <w:pPr>
        <w:jc w:val="center"/>
      </w:pPr>
      <w:r>
        <w:rPr>
          <w:noProof/>
          <w:lang w:val="en-US" w:eastAsia="en-US"/>
        </w:rPr>
        <w:lastRenderedPageBreak/>
        <w:drawing>
          <wp:inline distT="0" distB="0" distL="0" distR="0">
            <wp:extent cx="3577590" cy="59315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cstate="print"/>
                    <a:stretch>
                      <a:fillRect/>
                    </a:stretch>
                  </pic:blipFill>
                  <pic:spPr bwMode="auto">
                    <a:xfrm>
                      <a:off x="0" y="0"/>
                      <a:ext cx="3577590" cy="5931535"/>
                    </a:xfrm>
                    <a:prstGeom prst="rect">
                      <a:avLst/>
                    </a:prstGeom>
                  </pic:spPr>
                </pic:pic>
              </a:graphicData>
            </a:graphic>
          </wp:inline>
        </w:drawing>
      </w:r>
    </w:p>
    <w:p w:rsidR="00A43B78" w:rsidRDefault="009A043D">
      <w:pPr>
        <w:pStyle w:val="Caption"/>
      </w:pPr>
      <w:r>
        <w:t>Figure 1 - Specification Scope</w:t>
      </w:r>
    </w:p>
    <w:p w:rsidR="00A43B78" w:rsidRDefault="009A043D">
      <w:r>
        <w:t>It should be noted that the Network Platform specification supporting Specialised Network Services will be reported later in D3.4, as originally planned.</w:t>
      </w:r>
    </w:p>
    <w:p w:rsidR="00A43B78" w:rsidRDefault="009A043D">
      <w:r>
        <w:t xml:space="preserve">The </w:t>
      </w:r>
      <w:proofErr w:type="spellStart"/>
      <w:r>
        <w:t>reTHINK</w:t>
      </w:r>
      <w:proofErr w:type="spellEnd"/>
      <w:r>
        <w:t xml:space="preserve"> Core Framework specification provided in this report, is compliant with </w:t>
      </w:r>
      <w:proofErr w:type="spellStart"/>
      <w:r>
        <w:t>reTHINK</w:t>
      </w:r>
      <w:proofErr w:type="spellEnd"/>
      <w:r>
        <w:t xml:space="preserve"> Data Model, </w:t>
      </w:r>
      <w:proofErr w:type="spellStart"/>
      <w:r>
        <w:t>Hyperty</w:t>
      </w:r>
      <w:proofErr w:type="spellEnd"/>
      <w:r>
        <w:t xml:space="preserve"> Management interfaces, Stream Interface and Messaging Interface designed in D2.2 [15]. It should be noted that, according to Protocol On-the-fly concept, the Messaging Interface is defined by the Message Model defined in [15].</w:t>
      </w:r>
    </w:p>
    <w:p w:rsidR="00A43B78" w:rsidRDefault="009A043D">
      <w:r>
        <w:t>Besides the Architecture requirements reported in D2.1 [38] additional specific requirements to Core Framework functionalities were analysed.</w:t>
      </w:r>
    </w:p>
    <w:p w:rsidR="00A43B78" w:rsidRDefault="009A043D">
      <w:r>
        <w:t xml:space="preserve">The specification of the </w:t>
      </w:r>
      <w:proofErr w:type="spellStart"/>
      <w:r>
        <w:t>Hyperty</w:t>
      </w:r>
      <w:proofErr w:type="spellEnd"/>
      <w:r>
        <w:t xml:space="preserve"> Runtime and the Messaging Node is sustained by a very comprehensive work in terms of state of the art research and procurement of existing open source that will be used to demonstrate the feasibility of the radical </w:t>
      </w:r>
      <w:proofErr w:type="spellStart"/>
      <w:r>
        <w:t>reTHINK</w:t>
      </w:r>
      <w:proofErr w:type="spellEnd"/>
      <w:r>
        <w:t xml:space="preserve"> concepts.</w:t>
      </w:r>
    </w:p>
    <w:p w:rsidR="00A43B78" w:rsidRDefault="009A043D">
      <w:r>
        <w:t xml:space="preserve">An exhaustive study of relevant IETF, W3C standards and others that facilitate the </w:t>
      </w:r>
      <w:proofErr w:type="spellStart"/>
      <w:r>
        <w:t>fulfillment</w:t>
      </w:r>
      <w:proofErr w:type="spellEnd"/>
      <w:r>
        <w:t xml:space="preserve"> of previously analysed requirements, is reported. Special attention was given to the research on </w:t>
      </w:r>
      <w:r>
        <w:lastRenderedPageBreak/>
        <w:t xml:space="preserve">security in Web Runtime. In parallel, existing open source solutions to be used to develop </w:t>
      </w:r>
      <w:proofErr w:type="spellStart"/>
      <w:r>
        <w:t>Hyperty</w:t>
      </w:r>
      <w:proofErr w:type="spellEnd"/>
      <w:r>
        <w:t xml:space="preserve"> Runtime and Messaging Nodes was researched, experimented and selected.</w:t>
      </w:r>
    </w:p>
    <w:p w:rsidR="00A43B78" w:rsidRDefault="009A043D">
      <w:r>
        <w:t xml:space="preserve">Three solutions to implement the Messaging Node were selected, in order to evaluate in </w:t>
      </w:r>
      <w:proofErr w:type="spellStart"/>
      <w:r>
        <w:t>reTHINK</w:t>
      </w:r>
      <w:proofErr w:type="spellEnd"/>
      <w:r>
        <w:t xml:space="preserve"> </w:t>
      </w:r>
      <w:proofErr w:type="spellStart"/>
      <w:r>
        <w:t>testbeds</w:t>
      </w:r>
      <w:proofErr w:type="spellEnd"/>
      <w:r>
        <w:t xml:space="preserve">, interoperability between different </w:t>
      </w:r>
      <w:proofErr w:type="spellStart"/>
      <w:r>
        <w:t>Hyperties</w:t>
      </w:r>
      <w:proofErr w:type="spellEnd"/>
      <w:r>
        <w:t xml:space="preserve"> domains that use different Message Nodes, namely </w:t>
      </w:r>
      <w:proofErr w:type="spellStart"/>
      <w:r>
        <w:t>Vertx</w:t>
      </w:r>
      <w:proofErr w:type="spellEnd"/>
      <w:r>
        <w:t>, Node.js and Matrix.</w:t>
      </w:r>
    </w:p>
    <w:p w:rsidR="00A43B78" w:rsidRDefault="009A043D">
      <w:r>
        <w:t xml:space="preserve">The experimentations performed on JavaScript engines and </w:t>
      </w:r>
      <w:proofErr w:type="spellStart"/>
      <w:r>
        <w:t>WebRTC</w:t>
      </w:r>
      <w:proofErr w:type="spellEnd"/>
      <w:r>
        <w:t xml:space="preserve"> implementations have shown to be very difficult to extend existing runtimes like V8 or Chromium to natively support </w:t>
      </w:r>
      <w:proofErr w:type="spellStart"/>
      <w:r>
        <w:t>Hyperties</w:t>
      </w:r>
      <w:proofErr w:type="spellEnd"/>
      <w:r>
        <w:t xml:space="preserve"> runtime. On the other hand, such approach would also not promote the adoption of </w:t>
      </w:r>
      <w:proofErr w:type="spellStart"/>
      <w:r>
        <w:t>Hyperty</w:t>
      </w:r>
      <w:proofErr w:type="spellEnd"/>
      <w:r>
        <w:t xml:space="preserve"> Runtime by the end-users since it would demand the installation of new platforms to replace popular browsers like Chrome or Firefox. Instead, it was decided to make </w:t>
      </w:r>
      <w:proofErr w:type="spellStart"/>
      <w:r>
        <w:t>Hyperty</w:t>
      </w:r>
      <w:proofErr w:type="spellEnd"/>
      <w:r>
        <w:t xml:space="preserve"> Runtime compliant with existing runtime solutions notably with existing Web Browsers like Chrome and JavaScript platforms like Node.js.</w:t>
      </w:r>
    </w:p>
    <w:p w:rsidR="00A43B78" w:rsidRDefault="009A043D">
      <w:r>
        <w:t>The Runtime design enables reuse of most of the core runtime components through different platforms including Browsers, Standalone Mobile Application, Network Side Application Servers and more constrained M2M/</w:t>
      </w:r>
      <w:proofErr w:type="spellStart"/>
      <w:r>
        <w:t>IoT</w:t>
      </w:r>
      <w:proofErr w:type="spellEnd"/>
      <w:r>
        <w:t xml:space="preserve"> standalone devices. The </w:t>
      </w:r>
      <w:proofErr w:type="spellStart"/>
      <w:r>
        <w:t>Hyperty</w:t>
      </w:r>
      <w:proofErr w:type="spellEnd"/>
      <w:r>
        <w:t xml:space="preserve"> Runtime architecture follows a security by design approach where different types of components are executed in isolated sandboxes. Communication between different sandboxes is only possible through a Message Bus and is subject to access control. Communication with remote </w:t>
      </w:r>
      <w:proofErr w:type="spellStart"/>
      <w:r>
        <w:t>Hyperties</w:t>
      </w:r>
      <w:proofErr w:type="spellEnd"/>
      <w:r>
        <w:t xml:space="preserve"> is provided by protocol stubs executed in isolated sandboxes.</w:t>
      </w:r>
    </w:p>
    <w:p w:rsidR="00A43B78" w:rsidRDefault="009A043D">
      <w:r>
        <w:t xml:space="preserve">The design of the </w:t>
      </w:r>
      <w:proofErr w:type="spellStart"/>
      <w:r>
        <w:t>Hyperty</w:t>
      </w:r>
      <w:proofErr w:type="spellEnd"/>
      <w:r>
        <w:t xml:space="preserve"> Runtime APIs is validated with the most important use cases that were already used in D2.1 and originally described in D1.1. The </w:t>
      </w:r>
      <w:proofErr w:type="spellStart"/>
      <w:r>
        <w:t>Hyperty</w:t>
      </w:r>
      <w:proofErr w:type="spellEnd"/>
      <w:r>
        <w:t xml:space="preserve"> Runtime procedures were described for basic procedures (e.g. message routing and </w:t>
      </w:r>
      <w:proofErr w:type="spellStart"/>
      <w:r>
        <w:t>Hyperty</w:t>
      </w:r>
      <w:proofErr w:type="spellEnd"/>
      <w:r>
        <w:t xml:space="preserve"> deployment), Identity Management Procedures (e.g. registration and login of users) and Human to Human communication. Although, the </w:t>
      </w:r>
      <w:proofErr w:type="spellStart"/>
      <w:r>
        <w:t>Hyperty</w:t>
      </w:r>
      <w:proofErr w:type="spellEnd"/>
      <w:r>
        <w:t xml:space="preserve"> Runtime is designed to also support Machine to Machine communication and Human to Machine communication use cases, its procedures will be fully reported in D3.2.</w:t>
      </w:r>
    </w:p>
    <w:p w:rsidR="00A43B78" w:rsidRDefault="009A043D">
      <w:r>
        <w:t xml:space="preserve">The Messaging Node Reference Architecture is described to provide some guidelines for Messaging Node implementation. Thanks to the protocol-on-the fly concept, a detailed specification of Messaging Node APIs as provided for the </w:t>
      </w:r>
      <w:proofErr w:type="spellStart"/>
      <w:r>
        <w:t>Hyperty</w:t>
      </w:r>
      <w:proofErr w:type="spellEnd"/>
      <w:r>
        <w:t xml:space="preserve"> </w:t>
      </w:r>
      <w:proofErr w:type="gramStart"/>
      <w:r>
        <w:t>Runtime,</w:t>
      </w:r>
      <w:proofErr w:type="gramEnd"/>
      <w:r>
        <w:t xml:space="preserve"> is not required. Instead, a more detailed specification is provided for each messaging solution selected during the procurement activity namely for Vertx.io, Node.js and Matrix.</w:t>
      </w:r>
    </w:p>
    <w:p w:rsidR="00A43B78" w:rsidRDefault="009A043D">
      <w:r>
        <w:t xml:space="preserve">The main functionalities to be provided by the </w:t>
      </w:r>
      <w:proofErr w:type="spellStart"/>
      <w:r>
        <w:t>Hyperty</w:t>
      </w:r>
      <w:proofErr w:type="spellEnd"/>
      <w:r>
        <w:t xml:space="preserve"> Service Framework, which will be used by </w:t>
      </w:r>
      <w:proofErr w:type="spellStart"/>
      <w:r>
        <w:t>Hyperty</w:t>
      </w:r>
      <w:proofErr w:type="spellEnd"/>
      <w:r>
        <w:t xml:space="preserve"> Developers, </w:t>
      </w:r>
      <w:proofErr w:type="gramStart"/>
      <w:r>
        <w:t>is</w:t>
      </w:r>
      <w:proofErr w:type="gramEnd"/>
      <w:r>
        <w:t xml:space="preserve"> provided at the end. The </w:t>
      </w:r>
      <w:proofErr w:type="spellStart"/>
      <w:r>
        <w:t>Hyperty</w:t>
      </w:r>
      <w:proofErr w:type="spellEnd"/>
      <w:r>
        <w:t xml:space="preserve"> Service Framework is a Software Development Toolkit (SDK) that will feature a comprehensive set of application program interfaces (APIs) and JavaScript libraries to facilitate the development of </w:t>
      </w:r>
      <w:proofErr w:type="spellStart"/>
      <w:r>
        <w:t>Hyperties</w:t>
      </w:r>
      <w:proofErr w:type="spellEnd"/>
      <w:r>
        <w:t>.</w:t>
      </w:r>
    </w:p>
    <w:p w:rsidR="00A43B78" w:rsidRDefault="009A043D">
      <w:r>
        <w:t>The specification reported in this deliverable, provides the basis for the implementation tasks but it is expected to be adjusted and to be completed along the implementation phase.</w:t>
      </w:r>
    </w:p>
    <w:p w:rsidR="00A43B78" w:rsidRDefault="009A043D">
      <w:r>
        <w:t xml:space="preserve">The final specification for Messaging Node and </w:t>
      </w:r>
      <w:proofErr w:type="spellStart"/>
      <w:r>
        <w:t>Hyperty</w:t>
      </w:r>
      <w:proofErr w:type="spellEnd"/>
      <w:r>
        <w:t xml:space="preserve"> Runtime will be reported in D3.3 (</w:t>
      </w:r>
      <w:proofErr w:type="spellStart"/>
      <w:r>
        <w:t>Hyperty</w:t>
      </w:r>
      <w:proofErr w:type="spellEnd"/>
      <w:r>
        <w:t xml:space="preserve"> Runtime and </w:t>
      </w:r>
      <w:proofErr w:type="spellStart"/>
      <w:r>
        <w:t>Hyperty</w:t>
      </w:r>
      <w:proofErr w:type="spellEnd"/>
      <w:r>
        <w:t xml:space="preserve"> Messaging Node Phase 2 – Dec 2016).</w:t>
      </w:r>
    </w:p>
    <w:p w:rsidR="00A43B78" w:rsidRDefault="009A043D">
      <w:pPr>
        <w:pStyle w:val="Heading2"/>
        <w:numPr>
          <w:ilvl w:val="1"/>
          <w:numId w:val="2"/>
        </w:numPr>
      </w:pPr>
      <w:bookmarkStart w:id="30" w:name="_Toc460336773"/>
      <w:bookmarkStart w:id="31" w:name="structure"/>
      <w:bookmarkStart w:id="32" w:name="_Toc466480181"/>
      <w:bookmarkEnd w:id="30"/>
      <w:bookmarkEnd w:id="31"/>
      <w:r>
        <w:t>Structure</w:t>
      </w:r>
      <w:bookmarkEnd w:id="32"/>
    </w:p>
    <w:p w:rsidR="00A43B78" w:rsidRDefault="009A043D">
      <w:r>
        <w:t xml:space="preserve">This report starts with an introduction and, in Chapter </w:t>
      </w:r>
      <w:proofErr w:type="gramStart"/>
      <w:r>
        <w:t>2,</w:t>
      </w:r>
      <w:proofErr w:type="gramEnd"/>
      <w:r>
        <w:t xml:space="preserve"> requirements that are more specific to the </w:t>
      </w:r>
      <w:proofErr w:type="spellStart"/>
      <w:r>
        <w:t>reTHINK</w:t>
      </w:r>
      <w:proofErr w:type="spellEnd"/>
      <w:r>
        <w:t xml:space="preserve"> Core Framework are clearly identified. In chapter 3 a summary of the State of the Art and Procurement work is given. The full State of the Art and Procurement report can be found in Annex A. The core part of this report is located in Chapter 4, which details the specification of the </w:t>
      </w:r>
      <w:proofErr w:type="spellStart"/>
      <w:r>
        <w:t>Hyperty</w:t>
      </w:r>
      <w:proofErr w:type="spellEnd"/>
      <w:r>
        <w:t xml:space="preserve"> Runtime, and in Chapter 5, the specification of the Messaging Node. This </w:t>
      </w:r>
      <w:proofErr w:type="gramStart"/>
      <w:r>
        <w:t>reports</w:t>
      </w:r>
      <w:proofErr w:type="gramEnd"/>
      <w:r>
        <w:t xml:space="preserve"> concludes with a short description of functionalities to be provided by the </w:t>
      </w:r>
      <w:proofErr w:type="spellStart"/>
      <w:r>
        <w:t>Hyperty</w:t>
      </w:r>
      <w:proofErr w:type="spellEnd"/>
      <w:r>
        <w:t xml:space="preserve"> Service Framework to be used by </w:t>
      </w:r>
      <w:proofErr w:type="spellStart"/>
      <w:r>
        <w:t>Hyperty</w:t>
      </w:r>
      <w:proofErr w:type="spellEnd"/>
      <w:r>
        <w:t xml:space="preserve"> Developers.</w:t>
      </w:r>
    </w:p>
    <w:p w:rsidR="00A43B78" w:rsidRDefault="009A043D">
      <w:pPr>
        <w:pStyle w:val="Heading1"/>
        <w:numPr>
          <w:ilvl w:val="0"/>
          <w:numId w:val="2"/>
        </w:numPr>
      </w:pPr>
      <w:bookmarkStart w:id="33" w:name="requirements"/>
      <w:bookmarkEnd w:id="33"/>
      <w:commentRangeEnd w:id="29"/>
      <w:r>
        <w:lastRenderedPageBreak/>
        <w:commentReference w:id="29"/>
      </w:r>
      <w:bookmarkStart w:id="34" w:name="_Toc466480182"/>
      <w:r>
        <w:t>Core Framework Specification upd</w:t>
      </w:r>
      <w:bookmarkStart w:id="35" w:name="_Toc460336774"/>
      <w:bookmarkEnd w:id="35"/>
      <w:r>
        <w:t>ate</w:t>
      </w:r>
      <w:bookmarkEnd w:id="34"/>
    </w:p>
    <w:p w:rsidR="00A43B78" w:rsidRDefault="00A43B78"/>
    <w:p w:rsidR="00A43B78" w:rsidRDefault="009A043D">
      <w:pPr>
        <w:pStyle w:val="Heading2"/>
        <w:numPr>
          <w:ilvl w:val="1"/>
          <w:numId w:val="2"/>
        </w:numPr>
      </w:pPr>
      <w:bookmarkStart w:id="36" w:name="runtime-node-requirements"/>
      <w:bookmarkStart w:id="37" w:name="_Toc460336775"/>
      <w:bookmarkStart w:id="38" w:name="_Toc466480183"/>
      <w:bookmarkEnd w:id="36"/>
      <w:bookmarkEnd w:id="37"/>
      <w:r>
        <w:t>Runtime Specification Update</w:t>
      </w:r>
      <w:bookmarkEnd w:id="38"/>
      <w:r>
        <w:t xml:space="preserve"> </w:t>
      </w:r>
    </w:p>
    <w:p w:rsidR="00A43B78" w:rsidRDefault="009A043D">
      <w:bookmarkStart w:id="39" w:name="hyperty-runtime-specification"/>
      <w:bookmarkEnd w:id="39"/>
      <w:r>
        <w:t xml:space="preserve">This section contains an overview of the </w:t>
      </w:r>
      <w:proofErr w:type="spellStart"/>
      <w:r>
        <w:t>Hyperty</w:t>
      </w:r>
      <w:proofErr w:type="spellEnd"/>
      <w:r>
        <w:t xml:space="preserve"> Runtime specification, where </w:t>
      </w:r>
      <w:proofErr w:type="spellStart"/>
      <w:r>
        <w:t>Hyperties</w:t>
      </w:r>
      <w:proofErr w:type="spellEnd"/>
      <w:r>
        <w:t xml:space="preserve"> are executed. It provides a summary of functionalities provided, main changes performed in phase 1 since the initial specification and the specification of updated for phase 2.</w:t>
      </w:r>
    </w:p>
    <w:p w:rsidR="00A43B78" w:rsidRDefault="009A043D">
      <w:pPr>
        <w:pStyle w:val="Heading3"/>
        <w:numPr>
          <w:ilvl w:val="2"/>
          <w:numId w:val="2"/>
        </w:numPr>
      </w:pPr>
      <w:bookmarkStart w:id="40" w:name="_Toc466480184"/>
      <w:r>
        <w:t>Functional Summary</w:t>
      </w:r>
      <w:bookmarkEnd w:id="40"/>
    </w:p>
    <w:p w:rsidR="00A43B78" w:rsidRDefault="009A043D">
      <w:r>
        <w:t xml:space="preserve">The main functionality provided by the Runtime is the safe execution of </w:t>
      </w:r>
      <w:proofErr w:type="spellStart"/>
      <w:r>
        <w:t>Hyperties</w:t>
      </w:r>
      <w:proofErr w:type="spellEnd"/>
      <w:r>
        <w:t xml:space="preserve">. Different types of components (see </w:t>
      </w:r>
      <w:r w:rsidR="00ED2B54">
        <w:fldChar w:fldCharType="begin"/>
      </w:r>
      <w:r>
        <w:instrText>REF _Ref460344611 \h</w:instrText>
      </w:r>
      <w:r w:rsidR="00ED2B54">
        <w:fldChar w:fldCharType="separate"/>
      </w:r>
      <w:r>
        <w:t>Figure 1</w:t>
      </w:r>
      <w:r w:rsidR="00ED2B54">
        <w:fldChar w:fldCharType="end"/>
      </w:r>
      <w:r>
        <w:t xml:space="preserve">) with different origins are deployed and executed in isolated sandboxes including Runtime Core Components, </w:t>
      </w:r>
      <w:proofErr w:type="spellStart"/>
      <w:r>
        <w:t>Hyperties</w:t>
      </w:r>
      <w:proofErr w:type="spellEnd"/>
      <w:r>
        <w:t xml:space="preserve"> and </w:t>
      </w:r>
      <w:proofErr w:type="spellStart"/>
      <w:r>
        <w:t>Protostubs</w:t>
      </w:r>
      <w:proofErr w:type="spellEnd"/>
      <w:r>
        <w:t>.</w:t>
      </w:r>
    </w:p>
    <w:p w:rsidR="00A43B78" w:rsidRDefault="009A043D">
      <w:r>
        <w:t>The Runtime Core functionalities are comprised by:</w:t>
      </w:r>
    </w:p>
    <w:p w:rsidR="00A43B78" w:rsidRDefault="009A043D">
      <w:r>
        <w:t xml:space="preserve">The </w:t>
      </w:r>
      <w:r>
        <w:rPr>
          <w:b/>
        </w:rPr>
        <w:t>Runtime User Agent</w:t>
      </w:r>
      <w:r>
        <w:t xml:space="preserve"> that manages the lifecycle of the Runtime itself as well as of </w:t>
      </w:r>
      <w:proofErr w:type="spellStart"/>
      <w:r>
        <w:t>Hyperties</w:t>
      </w:r>
      <w:proofErr w:type="spellEnd"/>
      <w:r>
        <w:t xml:space="preserve"> and </w:t>
      </w:r>
      <w:proofErr w:type="spellStart"/>
      <w:r>
        <w:t>Protostubs</w:t>
      </w:r>
      <w:proofErr w:type="spellEnd"/>
      <w:r>
        <w:t xml:space="preserve">, including the deployment, update and removal of these functionalities. </w:t>
      </w:r>
    </w:p>
    <w:p w:rsidR="00A43B78" w:rsidRDefault="009A043D">
      <w:r>
        <w:t xml:space="preserve">The </w:t>
      </w:r>
      <w:r>
        <w:rPr>
          <w:b/>
        </w:rPr>
        <w:t>Runtime Registry</w:t>
      </w:r>
      <w:r>
        <w:t xml:space="preserve"> handles the registration of all available runtime components including Core components, Service Provider Sandboxes and each component executing in each sandbox like </w:t>
      </w:r>
      <w:proofErr w:type="spellStart"/>
      <w:r>
        <w:t>Hyperty</w:t>
      </w:r>
      <w:proofErr w:type="spellEnd"/>
      <w:r>
        <w:t xml:space="preserve"> Instances, Protocol Stubs and Applications.</w:t>
      </w:r>
    </w:p>
    <w:p w:rsidR="00A43B78" w:rsidRDefault="009A043D">
      <w:r>
        <w:t xml:space="preserve">The </w:t>
      </w:r>
      <w:r>
        <w:rPr>
          <w:b/>
        </w:rPr>
        <w:t>Runtime Catalogue</w:t>
      </w:r>
      <w:r>
        <w:t xml:space="preserve"> manages the descriptors of deployable components and </w:t>
      </w:r>
      <w:proofErr w:type="spellStart"/>
      <w:r>
        <w:t>Hyperty</w:t>
      </w:r>
      <w:proofErr w:type="spellEnd"/>
      <w:r>
        <w:t xml:space="preserve"> Data Object schemas that are downloaded from the Service Provider Catalogue. </w:t>
      </w:r>
    </w:p>
    <w:p w:rsidR="00A43B78" w:rsidRDefault="009A043D">
      <w:r>
        <w:t xml:space="preserve">The </w:t>
      </w:r>
      <w:r>
        <w:rPr>
          <w:b/>
        </w:rPr>
        <w:t>Message Bus</w:t>
      </w:r>
      <w:r>
        <w:t xml:space="preserve"> supports local message communication in a loosely coupled manner between Service Provider sandboxes including </w:t>
      </w:r>
      <w:proofErr w:type="spellStart"/>
      <w:r>
        <w:t>Hyperty</w:t>
      </w:r>
      <w:proofErr w:type="spellEnd"/>
      <w:r>
        <w:t xml:space="preserve"> Instances, Protocol Stubs and Policy Enforcers. </w:t>
      </w:r>
    </w:p>
    <w:p w:rsidR="00A43B78" w:rsidRDefault="009A043D">
      <w:r>
        <w:t xml:space="preserve">The </w:t>
      </w:r>
      <w:r>
        <w:rPr>
          <w:b/>
        </w:rPr>
        <w:t>Runtime Identity Module</w:t>
      </w:r>
      <w:r>
        <w:t xml:space="preserve"> manages ID and Access Tokens required to trustfully </w:t>
      </w:r>
      <w:proofErr w:type="gramStart"/>
      <w:r>
        <w:t>manage</w:t>
      </w:r>
      <w:proofErr w:type="gramEnd"/>
      <w:r>
        <w:t xml:space="preserve"> </w:t>
      </w:r>
      <w:proofErr w:type="spellStart"/>
      <w:r>
        <w:t>Hyperty</w:t>
      </w:r>
      <w:proofErr w:type="spellEnd"/>
      <w:r>
        <w:t xml:space="preserve"> Instances communication including the generation and validation of Identity assertions.</w:t>
      </w:r>
    </w:p>
    <w:p w:rsidR="00A43B78" w:rsidRDefault="009A043D">
      <w:r>
        <w:t xml:space="preserve">The </w:t>
      </w:r>
      <w:r>
        <w:rPr>
          <w:b/>
        </w:rPr>
        <w:t>Policy Engine</w:t>
      </w:r>
      <w:r>
        <w:t xml:space="preserve"> provides Policy decision and Policy Enforcement functionalities for messages intercepted from the Message BUS.</w:t>
      </w:r>
    </w:p>
    <w:p w:rsidR="00A43B78" w:rsidRDefault="009A043D">
      <w:r>
        <w:t xml:space="preserve">The </w:t>
      </w:r>
      <w:r>
        <w:rPr>
          <w:b/>
        </w:rPr>
        <w:t>Sync Manager</w:t>
      </w:r>
      <w:r>
        <w:t xml:space="preserve"> handles data synchronisation streams used by </w:t>
      </w:r>
      <w:proofErr w:type="spellStart"/>
      <w:r>
        <w:t>Hyperties</w:t>
      </w:r>
      <w:proofErr w:type="spellEnd"/>
      <w:r>
        <w:t xml:space="preserve"> to communicate each other.</w:t>
      </w:r>
    </w:p>
    <w:p w:rsidR="00A43B78" w:rsidRDefault="009A043D">
      <w:r>
        <w:t xml:space="preserve">The </w:t>
      </w:r>
      <w:proofErr w:type="spellStart"/>
      <w:r>
        <w:rPr>
          <w:b/>
        </w:rPr>
        <w:t>QoS</w:t>
      </w:r>
      <w:proofErr w:type="spellEnd"/>
      <w:r>
        <w:rPr>
          <w:b/>
        </w:rPr>
        <w:t xml:space="preserve"> User Agent</w:t>
      </w:r>
      <w:r>
        <w:t xml:space="preserve"> Manages network </w:t>
      </w:r>
      <w:proofErr w:type="spellStart"/>
      <w:r>
        <w:t>QoS</w:t>
      </w:r>
      <w:proofErr w:type="spellEnd"/>
      <w:r>
        <w:t xml:space="preserve"> in the runtime.</w:t>
      </w:r>
    </w:p>
    <w:p w:rsidR="00A43B78" w:rsidRDefault="009A043D">
      <w:r>
        <w:t xml:space="preserve">The </w:t>
      </w:r>
      <w:r>
        <w:rPr>
          <w:b/>
        </w:rPr>
        <w:t>Graph Connector</w:t>
      </w:r>
      <w:r>
        <w:t xml:space="preserve"> is a local address book maintaining a list of trustful communication users.</w:t>
      </w:r>
    </w:p>
    <w:p w:rsidR="00A43B78" w:rsidRDefault="009A043D">
      <w:r>
        <w:t xml:space="preserve">The only important Runtime APIs to be used by Applications and </w:t>
      </w:r>
      <w:proofErr w:type="spellStart"/>
      <w:r>
        <w:t>Hyperties</w:t>
      </w:r>
      <w:proofErr w:type="spellEnd"/>
      <w:r>
        <w:t xml:space="preserve"> are:</w:t>
      </w:r>
    </w:p>
    <w:p w:rsidR="00A43B78" w:rsidRDefault="009A043D">
      <w:pPr>
        <w:pStyle w:val="ListParagraph"/>
        <w:numPr>
          <w:ilvl w:val="0"/>
          <w:numId w:val="4"/>
        </w:numPr>
      </w:pPr>
      <w:r>
        <w:t xml:space="preserve">Runtime User Agent APIs that are used by Applications to instantiate </w:t>
      </w:r>
      <w:proofErr w:type="spellStart"/>
      <w:r>
        <w:t>Hyperties</w:t>
      </w:r>
      <w:proofErr w:type="spellEnd"/>
      <w:r>
        <w:t xml:space="preserve"> and </w:t>
      </w:r>
      <w:proofErr w:type="spellStart"/>
      <w:r>
        <w:t>Protostubs</w:t>
      </w:r>
      <w:proofErr w:type="spellEnd"/>
    </w:p>
    <w:p w:rsidR="00A43B78" w:rsidRDefault="009A043D">
      <w:pPr>
        <w:pStyle w:val="ListParagraph"/>
        <w:numPr>
          <w:ilvl w:val="0"/>
          <w:numId w:val="4"/>
        </w:numPr>
      </w:pPr>
      <w:r>
        <w:t xml:space="preserve">Message Bus APIs that are used by </w:t>
      </w:r>
      <w:proofErr w:type="spellStart"/>
      <w:r>
        <w:t>Hyperties</w:t>
      </w:r>
      <w:proofErr w:type="spellEnd"/>
      <w:r>
        <w:t xml:space="preserve"> to send and receive messages</w:t>
      </w:r>
    </w:p>
    <w:p w:rsidR="00A43B78" w:rsidRDefault="009A043D">
      <w:r>
        <w:t xml:space="preserve">The remaining APIs are internal to the core runtime, thus developers of </w:t>
      </w:r>
      <w:proofErr w:type="spellStart"/>
      <w:r>
        <w:t>Hyperties</w:t>
      </w:r>
      <w:proofErr w:type="spellEnd"/>
      <w:r>
        <w:t xml:space="preserve"> and Applications have not to deal with them.</w:t>
      </w:r>
    </w:p>
    <w:p w:rsidR="00A43B78" w:rsidRDefault="009A043D">
      <w:pPr>
        <w:keepNext/>
        <w:jc w:val="center"/>
      </w:pPr>
      <w:r>
        <w:rPr>
          <w:noProof/>
          <w:lang w:val="en-US" w:eastAsia="en-US"/>
        </w:rPr>
        <w:lastRenderedPageBreak/>
        <w:drawing>
          <wp:inline distT="0" distB="0" distL="0" distR="0">
            <wp:extent cx="4748530" cy="7466965"/>
            <wp:effectExtent l="0" t="0" r="0" b="0"/>
            <wp:docPr id="3" name="Picture 28" descr="C:\Projectos\reTHINK\WP3\git\dev-runtime-core\docs\specs\Core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C:\Projectos\reTHINK\WP3\git\dev-runtime-core\docs\specs\Core_Runtime.png"/>
                    <pic:cNvPicPr>
                      <a:picLocks noChangeAspect="1" noChangeArrowheads="1"/>
                    </pic:cNvPicPr>
                  </pic:nvPicPr>
                  <pic:blipFill>
                    <a:blip r:embed="rId19" cstate="print"/>
                    <a:stretch>
                      <a:fillRect/>
                    </a:stretch>
                  </pic:blipFill>
                  <pic:spPr bwMode="auto">
                    <a:xfrm>
                      <a:off x="0" y="0"/>
                      <a:ext cx="4748530" cy="7466965"/>
                    </a:xfrm>
                    <a:prstGeom prst="rect">
                      <a:avLst/>
                    </a:prstGeom>
                  </pic:spPr>
                </pic:pic>
              </a:graphicData>
            </a:graphic>
          </wp:inline>
        </w:drawing>
      </w:r>
    </w:p>
    <w:p w:rsidR="00A43B78" w:rsidRDefault="009A043D">
      <w:pPr>
        <w:pStyle w:val="Caption"/>
      </w:pPr>
      <w:bookmarkStart w:id="41" w:name="_Ref460344611"/>
      <w:r>
        <w:t xml:space="preserve">Figure </w:t>
      </w:r>
      <w:r w:rsidR="00ED2B54">
        <w:fldChar w:fldCharType="begin"/>
      </w:r>
      <w:r>
        <w:instrText>SEQ Figure \* ARABIC</w:instrText>
      </w:r>
      <w:r w:rsidR="00ED2B54">
        <w:fldChar w:fldCharType="separate"/>
      </w:r>
      <w:r>
        <w:t>1</w:t>
      </w:r>
      <w:r w:rsidR="00ED2B54">
        <w:fldChar w:fldCharType="end"/>
      </w:r>
      <w:bookmarkEnd w:id="41"/>
      <w:r>
        <w:t xml:space="preserve"> – Runtime Architecture</w:t>
      </w:r>
    </w:p>
    <w:p w:rsidR="00A43B78" w:rsidRDefault="009A043D">
      <w:r>
        <w:t xml:space="preserve">For further information, the full specification is </w:t>
      </w:r>
      <w:proofErr w:type="spellStart"/>
      <w:r>
        <w:t>publicaly</w:t>
      </w:r>
      <w:proofErr w:type="spellEnd"/>
      <w:r>
        <w:t xml:space="preserve"> available in the </w:t>
      </w:r>
      <w:proofErr w:type="spellStart"/>
      <w:r>
        <w:t>Github</w:t>
      </w:r>
      <w:proofErr w:type="spellEnd"/>
      <w:r>
        <w:t>:</w:t>
      </w:r>
    </w:p>
    <w:p w:rsidR="00A43B78" w:rsidRDefault="009A043D">
      <w:pPr>
        <w:pStyle w:val="ListParagraph"/>
        <w:numPr>
          <w:ilvl w:val="0"/>
          <w:numId w:val="3"/>
        </w:numPr>
      </w:pPr>
      <w:proofErr w:type="gramStart"/>
      <w:r>
        <w:t>the</w:t>
      </w:r>
      <w:proofErr w:type="gramEnd"/>
      <w:r>
        <w:t xml:space="preserve"> functional specification at </w:t>
      </w:r>
      <w:r>
        <w:rPr>
          <w:highlight w:val="yellow"/>
        </w:rPr>
        <w:t>?</w:t>
      </w:r>
      <w:r>
        <w:t xml:space="preserve"> .</w:t>
      </w:r>
    </w:p>
    <w:p w:rsidR="00A43B78" w:rsidRDefault="009A043D">
      <w:pPr>
        <w:pStyle w:val="ListParagraph"/>
        <w:numPr>
          <w:ilvl w:val="0"/>
          <w:numId w:val="3"/>
        </w:numPr>
      </w:pPr>
      <w:proofErr w:type="gramStart"/>
      <w:r>
        <w:t>the</w:t>
      </w:r>
      <w:proofErr w:type="gramEnd"/>
      <w:r>
        <w:t xml:space="preserve"> Runtime Main procedures at </w:t>
      </w:r>
      <w:r>
        <w:rPr>
          <w:highlight w:val="yellow"/>
        </w:rPr>
        <w:t>?</w:t>
      </w:r>
      <w:r>
        <w:t xml:space="preserve"> .</w:t>
      </w:r>
    </w:p>
    <w:p w:rsidR="00A43B78" w:rsidRDefault="009A043D">
      <w:pPr>
        <w:pStyle w:val="ListParagraph"/>
        <w:numPr>
          <w:ilvl w:val="0"/>
          <w:numId w:val="3"/>
        </w:numPr>
      </w:pPr>
      <w:proofErr w:type="gramStart"/>
      <w:r>
        <w:t>the</w:t>
      </w:r>
      <w:proofErr w:type="gramEnd"/>
      <w:r>
        <w:t xml:space="preserve"> detailed definition of messages at </w:t>
      </w:r>
      <w:r>
        <w:rPr>
          <w:highlight w:val="yellow"/>
        </w:rPr>
        <w:t>?</w:t>
      </w:r>
      <w:r>
        <w:t xml:space="preserve">. </w:t>
      </w:r>
    </w:p>
    <w:p w:rsidR="00A43B78" w:rsidRDefault="009A043D">
      <w:pPr>
        <w:pStyle w:val="ListParagraph"/>
        <w:numPr>
          <w:ilvl w:val="0"/>
          <w:numId w:val="3"/>
        </w:numPr>
      </w:pPr>
      <w:proofErr w:type="gramStart"/>
      <w:r>
        <w:t>the</w:t>
      </w:r>
      <w:proofErr w:type="gramEnd"/>
      <w:r>
        <w:t xml:space="preserve"> APIs at </w:t>
      </w:r>
      <w:r>
        <w:rPr>
          <w:highlight w:val="yellow"/>
        </w:rPr>
        <w:t>?</w:t>
      </w:r>
      <w:r>
        <w:t>.</w:t>
      </w:r>
    </w:p>
    <w:p w:rsidR="00A43B78" w:rsidRDefault="00A43B78"/>
    <w:p w:rsidR="00A43B78" w:rsidRDefault="009A043D">
      <w:pPr>
        <w:pStyle w:val="Heading3"/>
        <w:numPr>
          <w:ilvl w:val="2"/>
          <w:numId w:val="2"/>
        </w:numPr>
      </w:pPr>
      <w:bookmarkStart w:id="42" w:name="_Toc466480185"/>
      <w:r>
        <w:t>Main Changes performed in Phase 1</w:t>
      </w:r>
      <w:bookmarkEnd w:id="42"/>
      <w:r>
        <w:t xml:space="preserve"> </w:t>
      </w:r>
    </w:p>
    <w:p w:rsidR="00A43B78" w:rsidRDefault="00A43B78"/>
    <w:p w:rsidR="00A43B78" w:rsidRDefault="009A043D">
      <w:r>
        <w:t xml:space="preserve">As highlighted in </w:t>
      </w:r>
      <w:r w:rsidR="00ED2B54">
        <w:fldChar w:fldCharType="begin"/>
      </w:r>
      <w:r>
        <w:instrText>REF _Ref460348233 \h</w:instrText>
      </w:r>
      <w:r w:rsidR="00ED2B54">
        <w:fldChar w:fldCharType="separate"/>
      </w:r>
      <w:r>
        <w:t>Figure 2</w:t>
      </w:r>
      <w:r w:rsidR="00ED2B54">
        <w:fldChar w:fldCharType="end"/>
      </w:r>
      <w:r>
        <w:t xml:space="preserve">, comparing with the original specification, the </w:t>
      </w:r>
      <w:r>
        <w:rPr>
          <w:b/>
        </w:rPr>
        <w:t>Sync Manager</w:t>
      </w:r>
      <w:r>
        <w:t xml:space="preserve"> was added</w:t>
      </w:r>
      <w:r>
        <w:rPr>
          <w:b/>
        </w:rPr>
        <w:t xml:space="preserve"> </w:t>
      </w:r>
      <w:r>
        <w:t xml:space="preserve">in </w:t>
      </w:r>
      <w:proofErr w:type="spellStart"/>
      <w:r>
        <w:t>in</w:t>
      </w:r>
      <w:proofErr w:type="spellEnd"/>
      <w:r>
        <w:t xml:space="preserve"> order to support </w:t>
      </w:r>
      <w:proofErr w:type="spellStart"/>
      <w:r>
        <w:t>Hyperty</w:t>
      </w:r>
      <w:proofErr w:type="spellEnd"/>
      <w:r>
        <w:t xml:space="preserve"> Data Objects synchronisation by handling creation and subscriptions requests.</w:t>
      </w:r>
    </w:p>
    <w:p w:rsidR="00A43B78" w:rsidRDefault="009A043D">
      <w:r>
        <w:t xml:space="preserve">In addition, the </w:t>
      </w:r>
      <w:proofErr w:type="spellStart"/>
      <w:r>
        <w:rPr>
          <w:b/>
        </w:rPr>
        <w:t>CatalogueProtostub</w:t>
      </w:r>
      <w:proofErr w:type="spellEnd"/>
      <w:r>
        <w:t xml:space="preserve"> from the </w:t>
      </w:r>
      <w:r>
        <w:rPr>
          <w:b/>
        </w:rPr>
        <w:t>Runtime User Agent</w:t>
      </w:r>
      <w:r>
        <w:t xml:space="preserve"> was renamed to </w:t>
      </w:r>
      <w:r>
        <w:rPr>
          <w:b/>
        </w:rPr>
        <w:t>Runtime Catalogue</w:t>
      </w:r>
      <w:r>
        <w:t xml:space="preserve"> and has a few more functionalities. It manages the descriptors of deployable components and </w:t>
      </w:r>
      <w:proofErr w:type="spellStart"/>
      <w:r>
        <w:t>Hyperty</w:t>
      </w:r>
      <w:proofErr w:type="spellEnd"/>
      <w:r>
        <w:t xml:space="preserve"> Data Object schemas that are downloaded from the Service Provider Catalogue via the Catalogue Service interface. The Runtime Catalogue ensures synchronisation with Back-end Catalogue servers.</w:t>
      </w:r>
    </w:p>
    <w:p w:rsidR="00A43B78" w:rsidRDefault="009A043D">
      <w:r>
        <w:t xml:space="preserve">The </w:t>
      </w:r>
      <w:proofErr w:type="spellStart"/>
      <w:r>
        <w:rPr>
          <w:b/>
        </w:rPr>
        <w:t>QoS</w:t>
      </w:r>
      <w:proofErr w:type="spellEnd"/>
      <w:r>
        <w:rPr>
          <w:b/>
        </w:rPr>
        <w:t xml:space="preserve"> User Agent</w:t>
      </w:r>
      <w:r>
        <w:t xml:space="preserve"> and the </w:t>
      </w:r>
      <w:r>
        <w:rPr>
          <w:b/>
        </w:rPr>
        <w:t>Graph</w:t>
      </w:r>
      <w:r>
        <w:t xml:space="preserve"> </w:t>
      </w:r>
      <w:r>
        <w:rPr>
          <w:b/>
        </w:rPr>
        <w:t>Connector</w:t>
      </w:r>
      <w:r>
        <w:t xml:space="preserve"> will be implemented / integrated in the Runtime during phase 2.</w:t>
      </w:r>
    </w:p>
    <w:p w:rsidR="00A43B78" w:rsidRDefault="009A043D">
      <w:pPr>
        <w:keepNext/>
        <w:jc w:val="center"/>
      </w:pPr>
      <w:r>
        <w:rPr>
          <w:noProof/>
          <w:lang w:val="en-US" w:eastAsia="en-US"/>
        </w:rPr>
        <w:lastRenderedPageBreak/>
        <w:drawing>
          <wp:inline distT="0" distB="0" distL="0" distR="0">
            <wp:extent cx="4526280" cy="7117080"/>
            <wp:effectExtent l="0" t="0" r="0" b="0"/>
            <wp:docPr id="4" name="Picture 37" descr="C:\Projectos\reTHINK\WP3\git\core-framework\docs\deliverables\d3.5\Core_Runtime phase 1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C:\Projectos\reTHINK\WP3\git\core-framework\docs\deliverables\d3.5\Core_Runtime phase 1 changes.png"/>
                    <pic:cNvPicPr>
                      <a:picLocks noChangeAspect="1" noChangeArrowheads="1"/>
                    </pic:cNvPicPr>
                  </pic:nvPicPr>
                  <pic:blipFill>
                    <a:blip r:embed="rId20" cstate="print"/>
                    <a:stretch>
                      <a:fillRect/>
                    </a:stretch>
                  </pic:blipFill>
                  <pic:spPr bwMode="auto">
                    <a:xfrm>
                      <a:off x="0" y="0"/>
                      <a:ext cx="4526280" cy="7117080"/>
                    </a:xfrm>
                    <a:prstGeom prst="rect">
                      <a:avLst/>
                    </a:prstGeom>
                  </pic:spPr>
                </pic:pic>
              </a:graphicData>
            </a:graphic>
          </wp:inline>
        </w:drawing>
      </w:r>
    </w:p>
    <w:p w:rsidR="00A43B78" w:rsidRDefault="009A043D">
      <w:pPr>
        <w:pStyle w:val="Caption"/>
      </w:pPr>
      <w:bookmarkStart w:id="43" w:name="_Ref460348233"/>
      <w:r>
        <w:t xml:space="preserve">Figure </w:t>
      </w:r>
      <w:r w:rsidR="00ED2B54">
        <w:fldChar w:fldCharType="begin"/>
      </w:r>
      <w:r>
        <w:instrText>SEQ Figure \* ARABIC</w:instrText>
      </w:r>
      <w:r w:rsidR="00ED2B54">
        <w:fldChar w:fldCharType="separate"/>
      </w:r>
      <w:r>
        <w:t>2</w:t>
      </w:r>
      <w:r w:rsidR="00ED2B54">
        <w:fldChar w:fldCharType="end"/>
      </w:r>
      <w:bookmarkEnd w:id="43"/>
      <w:r>
        <w:t xml:space="preserve"> - Changes in the </w:t>
      </w:r>
      <w:proofErr w:type="spellStart"/>
      <w:r>
        <w:t>Hyperty</w:t>
      </w:r>
      <w:proofErr w:type="spellEnd"/>
      <w:r>
        <w:t xml:space="preserve"> Runtime Core</w:t>
      </w:r>
    </w:p>
    <w:p w:rsidR="00A43B78" w:rsidRDefault="009A043D">
      <w:r>
        <w:t xml:space="preserve">The specification of the Runtime Procedures was further elaborated and detailed, notably by fully specifying the messages to be used for each procedure </w:t>
      </w:r>
      <w:r>
        <w:rPr>
          <w:highlight w:val="yellow"/>
        </w:rPr>
        <w:t>[?]</w:t>
      </w:r>
      <w:r>
        <w:t xml:space="preserve">. </w:t>
      </w:r>
    </w:p>
    <w:p w:rsidR="00A43B78" w:rsidRDefault="009A043D">
      <w:pPr>
        <w:pStyle w:val="Heading3"/>
        <w:numPr>
          <w:ilvl w:val="2"/>
          <w:numId w:val="2"/>
        </w:numPr>
      </w:pPr>
      <w:bookmarkStart w:id="44" w:name="_Toc466480186"/>
      <w:r>
        <w:t>Main Specification Updates for Phase 2 (around 5-10 pages)</w:t>
      </w:r>
      <w:bookmarkEnd w:id="44"/>
    </w:p>
    <w:p w:rsidR="00A43B78" w:rsidRDefault="009A043D">
      <w:pPr>
        <w:pStyle w:val="NormalWeb"/>
        <w:shd w:val="clear" w:color="auto" w:fill="FFFFFF"/>
        <w:spacing w:before="0" w:line="226" w:lineRule="atLeast"/>
        <w:rPr>
          <w:rFonts w:ascii="Segoe UI" w:hAnsi="Segoe UI" w:cs="Segoe UI"/>
          <w:color w:val="333333"/>
          <w:sz w:val="15"/>
          <w:szCs w:val="15"/>
        </w:rPr>
      </w:pPr>
      <w:r>
        <w:rPr>
          <w:rStyle w:val="Betont"/>
          <w:rFonts w:ascii="Segoe UI" w:hAnsi="Segoe UI" w:cs="Segoe UI"/>
          <w:color w:val="333333"/>
          <w:sz w:val="15"/>
          <w:szCs w:val="15"/>
        </w:rPr>
        <w:t xml:space="preserve">Highlight main changes and new specs to be implemented in phase 2 referring to "New Features specification" sections when appropriate. When possible it should refer to new components, APIs, messages and dynamic view MSC diagrams provided in the </w:t>
      </w:r>
      <w:proofErr w:type="spellStart"/>
      <w:r>
        <w:rPr>
          <w:rStyle w:val="Betont"/>
          <w:rFonts w:ascii="Segoe UI" w:hAnsi="Segoe UI" w:cs="Segoe UI"/>
          <w:color w:val="333333"/>
          <w:sz w:val="15"/>
          <w:szCs w:val="15"/>
        </w:rPr>
        <w:t>Github</w:t>
      </w:r>
      <w:proofErr w:type="spellEnd"/>
    </w:p>
    <w:p w:rsidR="00A43B78" w:rsidRDefault="00A43B78"/>
    <w:p w:rsidR="00A43B78" w:rsidRDefault="009A043D">
      <w:pPr>
        <w:pStyle w:val="Heading2"/>
        <w:numPr>
          <w:ilvl w:val="1"/>
          <w:numId w:val="2"/>
        </w:numPr>
      </w:pPr>
      <w:bookmarkStart w:id="45" w:name="messaging-node-specification"/>
      <w:bookmarkStart w:id="46" w:name="runtime-architecture"/>
      <w:bookmarkStart w:id="47" w:name="_Toc460336779"/>
      <w:bookmarkStart w:id="48" w:name="_Toc466480187"/>
      <w:bookmarkEnd w:id="45"/>
      <w:bookmarkEnd w:id="46"/>
      <w:bookmarkEnd w:id="47"/>
      <w:r>
        <w:lastRenderedPageBreak/>
        <w:t xml:space="preserve">Messaging </w:t>
      </w:r>
      <w:proofErr w:type="gramStart"/>
      <w:r>
        <w:t>Framework  Specification</w:t>
      </w:r>
      <w:proofErr w:type="gramEnd"/>
      <w:r>
        <w:t xml:space="preserve"> Update (Steffen)</w:t>
      </w:r>
      <w:bookmarkEnd w:id="48"/>
    </w:p>
    <w:p w:rsidR="00A43B78" w:rsidRDefault="009A043D">
      <w:r>
        <w:t xml:space="preserve">This Chapter contains the functional design of the Messaging Node Architecture which enables messaging communication among </w:t>
      </w:r>
      <w:proofErr w:type="spellStart"/>
      <w:r>
        <w:t>Hyperty</w:t>
      </w:r>
      <w:proofErr w:type="spellEnd"/>
      <w:r>
        <w:t xml:space="preserve"> instances running in different Runtime devices.</w:t>
      </w:r>
    </w:p>
    <w:p w:rsidR="00A43B78" w:rsidRDefault="009A043D">
      <w:pPr>
        <w:rPr>
          <w:highlight w:val="yellow"/>
        </w:rPr>
      </w:pPr>
      <w:r>
        <w:t xml:space="preserve">Since the protocol-on-the fly concept is used together with the message model defined in D2.2, it is not required to specify in detail the Messaging Node APIs to guarantee interoperability between different domains. </w:t>
      </w:r>
      <w:del w:id="49" w:author="Steffen Drüsedow" w:date="2016-10-26T13:54:00Z">
        <w:r>
          <w:rPr>
            <w:highlight w:val="yellow"/>
          </w:rPr>
          <w:delText>Instead, a more detailed specification is provided for each messaging solution selected during the procurement activity namely for Vertx.io, Node.js and Matrix.</w:delText>
        </w:r>
      </w:del>
    </w:p>
    <w:p w:rsidR="00A43B78" w:rsidRDefault="009A043D">
      <w:pPr>
        <w:pStyle w:val="Heading3"/>
        <w:numPr>
          <w:ilvl w:val="2"/>
          <w:numId w:val="2"/>
        </w:numPr>
      </w:pPr>
      <w:bookmarkStart w:id="50" w:name="_Toc466480188"/>
      <w:proofErr w:type="spellStart"/>
      <w:r>
        <w:t>Hyperty</w:t>
      </w:r>
      <w:proofErr w:type="spellEnd"/>
      <w:r>
        <w:t xml:space="preserve"> Messaging Framework Overview</w:t>
      </w:r>
      <w:bookmarkEnd w:id="50"/>
    </w:p>
    <w:p w:rsidR="00A43B78" w:rsidRDefault="009A043D">
      <w:ins w:id="51" w:author="Steffen Drüsedow" w:date="2016-11-02T11:08:00Z">
        <w:r>
          <w:rPr>
            <w:highlight w:val="yellow"/>
          </w:rPr>
          <w:t>https://github.com/reTHINK-project/specs/tree/master/messaging-framework</w:t>
        </w:r>
      </w:ins>
    </w:p>
    <w:p w:rsidR="00A43B78" w:rsidRDefault="00ED2B54">
      <w:hyperlink r:id="rId21">
        <w:r w:rsidR="009A043D">
          <w:rPr>
            <w:rStyle w:val="Internetlink"/>
            <w:vanish/>
            <w:webHidden/>
            <w:highlight w:val="yellow"/>
          </w:rPr>
          <w:t>https://github.com/reTHINK-project/specs/blob/master/messaging-framework/readme.md</w:t>
        </w:r>
      </w:hyperlink>
    </w:p>
    <w:p w:rsidR="00A43B78" w:rsidRDefault="009A043D">
      <w:r>
        <w:rPr>
          <w:highlight w:val="yellow"/>
        </w:rPr>
        <w:t>(</w:t>
      </w:r>
      <w:proofErr w:type="gramStart"/>
      <w:r>
        <w:rPr>
          <w:highlight w:val="yellow"/>
        </w:rPr>
        <w:t>without</w:t>
      </w:r>
      <w:proofErr w:type="gramEnd"/>
      <w:r>
        <w:rPr>
          <w:highlight w:val="yellow"/>
        </w:rPr>
        <w:t xml:space="preserve"> the 4 sub-sections that are linked at the bottom of this page)</w:t>
      </w:r>
    </w:p>
    <w:p w:rsidR="00A43B78" w:rsidRDefault="009A043D">
      <w:pPr>
        <w:pStyle w:val="Heading3"/>
        <w:numPr>
          <w:ilvl w:val="2"/>
          <w:numId w:val="2"/>
        </w:numPr>
      </w:pPr>
      <w:bookmarkStart w:id="52" w:name="_Toc466480189"/>
      <w:r>
        <w:t>Protocol on-the-fly</w:t>
      </w:r>
      <w:bookmarkEnd w:id="52"/>
    </w:p>
    <w:p w:rsidR="00A43B78" w:rsidRDefault="009A043D">
      <w:r>
        <w:rPr>
          <w:highlight w:val="yellow"/>
        </w:rPr>
        <w:t>https://github.com/reTHINK-project/specs/blob/master/messaging-framework/protofly.md</w:t>
      </w:r>
    </w:p>
    <w:p w:rsidR="00A43B78" w:rsidRDefault="00A43B78"/>
    <w:p w:rsidR="00A43B78" w:rsidRDefault="009A043D">
      <w:pPr>
        <w:pStyle w:val="Heading3"/>
        <w:numPr>
          <w:ilvl w:val="2"/>
          <w:numId w:val="2"/>
        </w:numPr>
      </w:pPr>
      <w:bookmarkStart w:id="53" w:name="_Toc466480190"/>
      <w:r>
        <w:t>Data Synchronization mechanism (Reporter-Observer)</w:t>
      </w:r>
      <w:bookmarkEnd w:id="53"/>
    </w:p>
    <w:p w:rsidR="00A43B78" w:rsidRDefault="009A043D">
      <w:r>
        <w:rPr>
          <w:highlight w:val="yellow"/>
        </w:rPr>
        <w:t>https://github.com/reTHINK-project/specs/blob/master/messaging-framework/p2p-data-sync.md</w:t>
      </w:r>
    </w:p>
    <w:p w:rsidR="00A43B78" w:rsidRDefault="009A043D">
      <w:pPr>
        <w:pStyle w:val="Heading3"/>
        <w:numPr>
          <w:ilvl w:val="2"/>
          <w:numId w:val="2"/>
        </w:numPr>
      </w:pPr>
      <w:bookmarkStart w:id="54" w:name="messaging-node-architecture"/>
      <w:bookmarkStart w:id="55" w:name="_Toc460336780"/>
      <w:bookmarkStart w:id="56" w:name="_Toc466480191"/>
      <w:bookmarkEnd w:id="54"/>
      <w:bookmarkEnd w:id="55"/>
      <w:r>
        <w:t>Messaging Node</w:t>
      </w:r>
      <w:bookmarkEnd w:id="56"/>
    </w:p>
    <w:p w:rsidR="00A43B78" w:rsidRDefault="009A043D">
      <w:pPr>
        <w:pStyle w:val="Heading4"/>
        <w:numPr>
          <w:ilvl w:val="3"/>
          <w:numId w:val="2"/>
        </w:numPr>
      </w:pPr>
      <w:r>
        <w:t>Functional Architecture</w:t>
      </w:r>
    </w:p>
    <w:p w:rsidR="00A43B78" w:rsidRDefault="009A043D">
      <w:r>
        <w:rPr>
          <w:highlight w:val="yellow"/>
        </w:rPr>
        <w:t>https://github.com/reTHINK-project/specs/blob/master/messaging-framework/msg-node.md</w:t>
      </w:r>
    </w:p>
    <w:p w:rsidR="00A43B78" w:rsidRDefault="00ED2B54">
      <w:hyperlink r:id="rId22">
        <w:r w:rsidR="009A043D">
          <w:rPr>
            <w:rStyle w:val="Internetlink"/>
            <w:vanish/>
            <w:webHidden/>
            <w:highlight w:val="yellow"/>
          </w:rPr>
          <w:t>https://github.com/reTHINK-project/specs/blob/master/messaging-framework/msg-node.md</w:t>
        </w:r>
      </w:hyperlink>
      <w:r w:rsidR="009A043D">
        <w:rPr>
          <w:rStyle w:val="Internetlink"/>
          <w:vanish/>
          <w:highlight w:val="yellow"/>
        </w:rPr>
        <w:t>Functional Architecture</w:t>
      </w:r>
    </w:p>
    <w:p w:rsidR="00A43B78" w:rsidRDefault="009A043D">
      <w:pPr>
        <w:pStyle w:val="Heading4"/>
        <w:numPr>
          <w:ilvl w:val="3"/>
          <w:numId w:val="2"/>
        </w:numPr>
      </w:pPr>
      <w:r>
        <w:t>General design recommendations</w:t>
      </w:r>
    </w:p>
    <w:p w:rsidR="00A43B78" w:rsidRDefault="009A043D">
      <w:r>
        <w:rPr>
          <w:highlight w:val="yellow"/>
        </w:rPr>
        <w:t>https://github.com/reTHINK-project/specs/blob/master/messaging-framework/msg-node-design.md</w:t>
      </w:r>
    </w:p>
    <w:p w:rsidR="00A43B78" w:rsidRDefault="009A043D">
      <w:pPr>
        <w:pStyle w:val="Heading4"/>
        <w:numPr>
          <w:ilvl w:val="3"/>
          <w:numId w:val="2"/>
        </w:numPr>
      </w:pPr>
      <w:r>
        <w:t xml:space="preserve">Stub </w:t>
      </w:r>
      <w:proofErr w:type="spellStart"/>
      <w:r>
        <w:t>speccification</w:t>
      </w:r>
      <w:proofErr w:type="spellEnd"/>
    </w:p>
    <w:p w:rsidR="00A43B78" w:rsidRDefault="009A043D">
      <w:pPr>
        <w:ind w:left="1418"/>
        <w:rPr>
          <w:highlight w:val="yellow"/>
        </w:rPr>
      </w:pPr>
      <w:r>
        <w:rPr>
          <w:highlight w:val="yellow"/>
        </w:rPr>
        <w:t>https://github.com/reTHINK-project/specs/blob/master/messaging-framework/stub-specification.md</w:t>
      </w:r>
    </w:p>
    <w:p w:rsidR="00A43B78" w:rsidRDefault="009A043D">
      <w:pPr>
        <w:pStyle w:val="Heading3"/>
        <w:numPr>
          <w:ilvl w:val="3"/>
          <w:numId w:val="2"/>
        </w:numPr>
      </w:pPr>
      <w:bookmarkStart w:id="57" w:name="_Toc466480192"/>
      <w:r>
        <w:rPr>
          <w:rFonts w:asciiTheme="minorHAnsi" w:hAnsiTheme="minorHAnsi"/>
        </w:rPr>
        <w:t>Available reference Implementations</w:t>
      </w:r>
      <w:bookmarkEnd w:id="57"/>
    </w:p>
    <w:p w:rsidR="00A43B78" w:rsidRDefault="009A043D">
      <w:r>
        <w:rPr>
          <w:highlight w:val="yellow"/>
        </w:rPr>
        <w:t xml:space="preserve">List the MNs and provide links to their </w:t>
      </w:r>
      <w:proofErr w:type="spellStart"/>
      <w:r>
        <w:rPr>
          <w:highlight w:val="yellow"/>
        </w:rPr>
        <w:t>github</w:t>
      </w:r>
      <w:proofErr w:type="spellEnd"/>
      <w:r>
        <w:rPr>
          <w:highlight w:val="yellow"/>
        </w:rPr>
        <w:t>-pages.</w:t>
      </w:r>
    </w:p>
    <w:p w:rsidR="00A43B78" w:rsidRDefault="009A043D">
      <w:pPr>
        <w:pStyle w:val="Heading4"/>
        <w:numPr>
          <w:ilvl w:val="3"/>
          <w:numId w:val="2"/>
        </w:numPr>
      </w:pPr>
      <w:r>
        <w:t>Lessons learned</w:t>
      </w:r>
    </w:p>
    <w:p w:rsidR="00A43B78" w:rsidRDefault="009A043D">
      <w:r>
        <w:rPr>
          <w:highlight w:val="yellow"/>
        </w:rPr>
        <w:t>https://github.com/reTHINK-project/specs/blob/master/tutorials/msg-node-development-recommendations.md</w:t>
      </w:r>
    </w:p>
    <w:p w:rsidR="00A43B78" w:rsidRDefault="00ED2B54">
      <w:r>
        <w:fldChar w:fldCharType="begin"/>
      </w:r>
      <w:r w:rsidR="00A43B78">
        <w:instrText>HYPERLINK "https://github.com/reTHINK-project/specs/blob/master/tutorials/msg-node-development-recommendations.md" \h</w:instrText>
      </w:r>
      <w:r>
        <w:fldChar w:fldCharType="separate"/>
      </w:r>
      <w:r w:rsidRPr="00ED2B54">
        <w:rPr>
          <w:rStyle w:val="Internetlink"/>
          <w:vanish/>
          <w:highlight w:val="yellow"/>
          <w:rPrChange w:id="58" w:author="Steffen Drüsedow" w:date="2016-10-26T13:55:00Z">
            <w:rPr/>
          </w:rPrChange>
        </w:rPr>
        <w:t>https://github.com/reTHINK-project/specs/blob/master/tutorials/msg-node-development-recommendations.md</w:t>
      </w:r>
      <w:r>
        <w:fldChar w:fldCharType="end"/>
      </w:r>
      <w:r w:rsidRPr="00ED2B54">
        <w:rPr>
          <w:vanish/>
          <w:highlight w:val="yellow"/>
          <w:rPrChange w:id="59" w:author="Steffen Drüsedow" w:date="2016-10-26T13:55:00Z">
            <w:rPr/>
          </w:rPrChange>
        </w:rPr>
        <w:t xml:space="preserve"> </w:t>
      </w:r>
    </w:p>
    <w:p w:rsidR="009A043D" w:rsidRDefault="009A043D" w:rsidP="009A043D">
      <w:pPr>
        <w:pStyle w:val="Heading2"/>
        <w:numPr>
          <w:ilvl w:val="1"/>
          <w:numId w:val="2"/>
        </w:numPr>
      </w:pPr>
      <w:bookmarkStart w:id="60" w:name="_Toc466480193"/>
      <w:r>
        <w:lastRenderedPageBreak/>
        <w:t xml:space="preserve">Service </w:t>
      </w:r>
      <w:proofErr w:type="gramStart"/>
      <w:r>
        <w:t>Framework  Specification</w:t>
      </w:r>
      <w:proofErr w:type="gramEnd"/>
      <w:r>
        <w:t xml:space="preserve"> Update (Marc)</w:t>
      </w:r>
      <w:bookmarkEnd w:id="60"/>
    </w:p>
    <w:p w:rsidR="00A43B78" w:rsidRDefault="009A043D" w:rsidP="009A043D">
      <w:pPr>
        <w:pStyle w:val="Heading3"/>
        <w:numPr>
          <w:ilvl w:val="2"/>
          <w:numId w:val="2"/>
        </w:numPr>
      </w:pPr>
      <w:bookmarkStart w:id="61" w:name="_Toc466480194"/>
      <w:r>
        <w:t xml:space="preserve">Service </w:t>
      </w:r>
      <w:proofErr w:type="gramStart"/>
      <w:r>
        <w:t>Framework  Specification</w:t>
      </w:r>
      <w:proofErr w:type="gramEnd"/>
      <w:r>
        <w:t xml:space="preserve"> Overview</w:t>
      </w:r>
      <w:bookmarkEnd w:id="61"/>
    </w:p>
    <w:p w:rsidR="009A043D" w:rsidRDefault="009A043D" w:rsidP="009A043D">
      <w:r>
        <w:t xml:space="preserve">The </w:t>
      </w:r>
      <w:proofErr w:type="spellStart"/>
      <w:r>
        <w:t>reTHINK</w:t>
      </w:r>
      <w:proofErr w:type="spellEnd"/>
      <w:r>
        <w:t xml:space="preserve"> Service Framework provides a comprehensive set of application program interfaces (</w:t>
      </w:r>
      <w:proofErr w:type="spellStart"/>
      <w:r>
        <w:t>namly</w:t>
      </w:r>
      <w:proofErr w:type="spellEnd"/>
      <w:r>
        <w:t xml:space="preserve"> APIs) and JavaScript-based libraries to support the development of </w:t>
      </w:r>
      <w:proofErr w:type="spellStart"/>
      <w:r>
        <w:t>Hyperties</w:t>
      </w:r>
      <w:proofErr w:type="spellEnd"/>
      <w:r>
        <w:t xml:space="preserve">.  As such, the Service Framework is agnostic with respect to the underlying messaging node, modular in design, and to the widest degree agnostic to devices and their operating systems, such as Android, </w:t>
      </w:r>
      <w:proofErr w:type="spellStart"/>
      <w:r>
        <w:t>iOS</w:t>
      </w:r>
      <w:proofErr w:type="spellEnd"/>
      <w:r>
        <w:t xml:space="preserve">, Raspberry PI, Linux, or Windows. It features a comprehensive set of application program interfaces (APIs) and JavaScript libraries to facilitate the development of </w:t>
      </w:r>
      <w:proofErr w:type="spellStart"/>
      <w:r>
        <w:t>Hyperties</w:t>
      </w:r>
      <w:proofErr w:type="spellEnd"/>
      <w:r>
        <w:t xml:space="preserve"> within the </w:t>
      </w:r>
      <w:proofErr w:type="spellStart"/>
      <w:r>
        <w:t>reTHINK</w:t>
      </w:r>
      <w:proofErr w:type="spellEnd"/>
      <w:r>
        <w:t xml:space="preserve"> architecture.</w:t>
      </w:r>
    </w:p>
    <w:p w:rsidR="009A043D" w:rsidRDefault="009A043D" w:rsidP="009A043D">
      <w:r>
        <w:t xml:space="preserve">As such, the </w:t>
      </w:r>
      <w:proofErr w:type="spellStart"/>
      <w:r>
        <w:t>reTHINK</w:t>
      </w:r>
      <w:proofErr w:type="spellEnd"/>
      <w:r>
        <w:t xml:space="preserve"> Service Framework enables the design of the </w:t>
      </w:r>
      <w:proofErr w:type="spellStart"/>
      <w:r>
        <w:t>Hyperty</w:t>
      </w:r>
      <w:proofErr w:type="spellEnd"/>
      <w:r>
        <w:t xml:space="preserve"> Runtime APIs to be developer-friendly, i.e., the latter only have to focus on a few core functionalities, namely:</w:t>
      </w:r>
    </w:p>
    <w:p w:rsidR="009A043D" w:rsidRDefault="009A043D" w:rsidP="009A043D">
      <w:r>
        <w:t>-</w:t>
      </w:r>
      <w:r>
        <w:tab/>
      </w:r>
      <w:proofErr w:type="spellStart"/>
      <w:r>
        <w:t>MsgBUS.postMessage</w:t>
      </w:r>
      <w:proofErr w:type="spellEnd"/>
      <w:r>
        <w:t xml:space="preserve">() that is used to post messages in order to communicate with other remote </w:t>
      </w:r>
      <w:proofErr w:type="spellStart"/>
      <w:r>
        <w:t>Hyperty</w:t>
      </w:r>
      <w:proofErr w:type="spellEnd"/>
      <w:r>
        <w:t xml:space="preserve"> Instances and with back-end </w:t>
      </w:r>
      <w:proofErr w:type="spellStart"/>
      <w:r>
        <w:t>reTHINK</w:t>
      </w:r>
      <w:proofErr w:type="spellEnd"/>
      <w:r>
        <w:t xml:space="preserve"> Support Services,</w:t>
      </w:r>
    </w:p>
    <w:p w:rsidR="009A043D" w:rsidRDefault="009A043D" w:rsidP="009A043D">
      <w:r>
        <w:t>-</w:t>
      </w:r>
      <w:r>
        <w:tab/>
      </w:r>
      <w:proofErr w:type="spellStart"/>
      <w:r>
        <w:t>Syncher</w:t>
      </w:r>
      <w:proofErr w:type="spellEnd"/>
      <w:r>
        <w:t xml:space="preserve"> API that is used to communicate through the Reporter-Observer communication pattern, and potentially</w:t>
      </w:r>
    </w:p>
    <w:p w:rsidR="009A043D" w:rsidRDefault="009A043D" w:rsidP="009A043D">
      <w:r>
        <w:t xml:space="preserve">- </w:t>
      </w:r>
      <w:proofErr w:type="gramStart"/>
      <w:r>
        <w:t>the</w:t>
      </w:r>
      <w:proofErr w:type="gramEnd"/>
      <w:r>
        <w:t xml:space="preserve"> implementation of the </w:t>
      </w:r>
      <w:proofErr w:type="spellStart"/>
      <w:r>
        <w:t>hyperty</w:t>
      </w:r>
      <w:proofErr w:type="spellEnd"/>
      <w:r>
        <w:t xml:space="preserve"> init() function, used to activate the </w:t>
      </w:r>
      <w:proofErr w:type="spellStart"/>
      <w:r>
        <w:t>Hyperty</w:t>
      </w:r>
      <w:proofErr w:type="spellEnd"/>
      <w:r>
        <w:t xml:space="preserve"> Instance with required configuration parameters.</w:t>
      </w:r>
    </w:p>
    <w:p w:rsidR="009A043D" w:rsidRDefault="009A043D" w:rsidP="009A043D">
      <w:r>
        <w:t xml:space="preserve">This chapter updates the initial </w:t>
      </w:r>
      <w:proofErr w:type="spellStart"/>
      <w:r>
        <w:t>specificaiton</w:t>
      </w:r>
      <w:proofErr w:type="spellEnd"/>
      <w:r>
        <w:t xml:space="preserve"> of the </w:t>
      </w:r>
      <w:proofErr w:type="spellStart"/>
      <w:r>
        <w:t>reTHINK</w:t>
      </w:r>
      <w:proofErr w:type="spellEnd"/>
      <w:r>
        <w:t xml:space="preserve"> Service Framework as given in [D3.1].  For briefness, unaltered, valid descriptions are cross-referenced and updates and additions are given where appropriate. Those additions and updates focus on</w:t>
      </w:r>
      <w:r w:rsidR="0097444C">
        <w:t>:</w:t>
      </w:r>
    </w:p>
    <w:p w:rsidR="009A043D" w:rsidRDefault="009A043D" w:rsidP="009A043D">
      <w:r>
        <w:t>* Service Framework Address and Message Factory</w:t>
      </w:r>
    </w:p>
    <w:p w:rsidR="009A043D" w:rsidRDefault="009A043D" w:rsidP="009A043D">
      <w:r>
        <w:t xml:space="preserve">* </w:t>
      </w:r>
      <w:proofErr w:type="spellStart"/>
      <w:r>
        <w:t>Synchronizaiton</w:t>
      </w:r>
      <w:proofErr w:type="spellEnd"/>
      <w:r>
        <w:t xml:space="preserve"> among </w:t>
      </w:r>
      <w:proofErr w:type="spellStart"/>
      <w:r>
        <w:t>Hyperties</w:t>
      </w:r>
      <w:proofErr w:type="spellEnd"/>
      <w:r>
        <w:t xml:space="preserve"> (</w:t>
      </w:r>
      <w:proofErr w:type="spellStart"/>
      <w:r>
        <w:t>Syncer</w:t>
      </w:r>
      <w:proofErr w:type="spellEnd"/>
      <w:r>
        <w:t xml:space="preserve"> API)</w:t>
      </w:r>
    </w:p>
    <w:p w:rsidR="009A043D" w:rsidRDefault="009A043D" w:rsidP="009A043D">
      <w:r>
        <w:t>* Discovery a</w:t>
      </w:r>
      <w:r w:rsidR="0097444C">
        <w:t xml:space="preserve">nd Identity Manager </w:t>
      </w:r>
      <w:proofErr w:type="gramStart"/>
      <w:r w:rsidR="0097444C">
        <w:t>library</w:t>
      </w:r>
      <w:proofErr w:type="gramEnd"/>
      <w:r w:rsidR="0097444C">
        <w:t>,</w:t>
      </w:r>
    </w:p>
    <w:p w:rsidR="009A043D" w:rsidRDefault="009A043D" w:rsidP="009A043D">
      <w:r>
        <w:t xml:space="preserve">* </w:t>
      </w:r>
      <w:proofErr w:type="spellStart"/>
      <w:r>
        <w:t>QoS</w:t>
      </w:r>
      <w:proofErr w:type="spellEnd"/>
      <w:r>
        <w:t xml:space="preserve"> interface and LHCB libr</w:t>
      </w:r>
      <w:r w:rsidR="007805E6">
        <w:t>ary,</w:t>
      </w:r>
    </w:p>
    <w:p w:rsidR="0097444C" w:rsidRDefault="0097444C" w:rsidP="009A043D">
      <w:r>
        <w:t>* Runtime Capabilities Manager library</w:t>
      </w:r>
    </w:p>
    <w:p w:rsidR="007805E6" w:rsidRDefault="007805E6" w:rsidP="009A043D">
      <w:r>
        <w:t>* Storage Manager</w:t>
      </w:r>
    </w:p>
    <w:p w:rsidR="009A043D" w:rsidRDefault="009A043D" w:rsidP="009A043D"/>
    <w:p w:rsidR="009A043D" w:rsidRDefault="009A043D" w:rsidP="009A043D">
      <w:r>
        <w:t>From</w:t>
      </w:r>
      <w:r w:rsidR="0097444C">
        <w:t xml:space="preserve"> D1.2 </w:t>
      </w:r>
      <w:r>
        <w:t>user scenarios</w:t>
      </w:r>
      <w:r w:rsidR="0097444C">
        <w:t xml:space="preserve"> analysis</w:t>
      </w:r>
      <w:r>
        <w:t xml:space="preserve"> </w:t>
      </w:r>
      <w:r w:rsidR="0097444C">
        <w:t>the following</w:t>
      </w:r>
      <w:r>
        <w:t xml:space="preserve"> </w:t>
      </w:r>
      <w:r w:rsidR="0097444C">
        <w:t xml:space="preserve">additional </w:t>
      </w:r>
      <w:r>
        <w:t>functionalities</w:t>
      </w:r>
      <w:r w:rsidR="0097444C">
        <w:t xml:space="preserve"> were defined</w:t>
      </w:r>
      <w:r>
        <w:t>:</w:t>
      </w:r>
    </w:p>
    <w:p w:rsidR="009A043D" w:rsidRDefault="009A043D" w:rsidP="009A043D">
      <w:r>
        <w:t>-</w:t>
      </w:r>
      <w:r>
        <w:tab/>
        <w:t xml:space="preserve">Communication Service: the </w:t>
      </w:r>
      <w:proofErr w:type="spellStart"/>
      <w:r>
        <w:t>Hyperty</w:t>
      </w:r>
      <w:proofErr w:type="spellEnd"/>
      <w:r>
        <w:t xml:space="preserve"> Runtime already provides an API for H2H and M2M communication. Developers will be able to use this service directly from the </w:t>
      </w:r>
      <w:proofErr w:type="spellStart"/>
      <w:r>
        <w:t>Hyperty</w:t>
      </w:r>
      <w:proofErr w:type="spellEnd"/>
      <w:r>
        <w:t xml:space="preserve"> Runtime API</w:t>
      </w:r>
    </w:p>
    <w:p w:rsidR="009A043D" w:rsidRDefault="009A043D" w:rsidP="009A043D">
      <w:r>
        <w:t>-</w:t>
      </w:r>
      <w:r>
        <w:tab/>
        <w:t xml:space="preserve">Identity Service: a provider mechanism to access internal </w:t>
      </w:r>
      <w:proofErr w:type="spellStart"/>
      <w:r>
        <w:t>reTHNK</w:t>
      </w:r>
      <w:proofErr w:type="spellEnd"/>
      <w:r>
        <w:t xml:space="preserve"> </w:t>
      </w:r>
      <w:proofErr w:type="spellStart"/>
      <w:proofErr w:type="gramStart"/>
      <w:r>
        <w:t>IdP</w:t>
      </w:r>
      <w:proofErr w:type="spellEnd"/>
      <w:proofErr w:type="gramEnd"/>
      <w:r>
        <w:t xml:space="preserve"> services or external </w:t>
      </w:r>
      <w:proofErr w:type="spellStart"/>
      <w:r>
        <w:t>IdPs</w:t>
      </w:r>
      <w:proofErr w:type="spellEnd"/>
      <w:r>
        <w:t xml:space="preserve"> (Google, </w:t>
      </w:r>
      <w:proofErr w:type="spellStart"/>
      <w:r>
        <w:t>Facebook</w:t>
      </w:r>
      <w:proofErr w:type="spellEnd"/>
      <w:r>
        <w:t>, etc.)</w:t>
      </w:r>
    </w:p>
    <w:p w:rsidR="009A043D" w:rsidRDefault="009A043D" w:rsidP="009A043D">
      <w:r>
        <w:t>-</w:t>
      </w:r>
      <w:r>
        <w:tab/>
        <w:t>Data Storage functions: for storing persistent data</w:t>
      </w:r>
    </w:p>
    <w:p w:rsidR="009A043D" w:rsidRDefault="009A043D" w:rsidP="009A043D">
      <w:r>
        <w:t>-</w:t>
      </w:r>
      <w:r>
        <w:tab/>
        <w:t>Location functions: to access device specific context (e.g. GPS) to be used as context for different services</w:t>
      </w:r>
    </w:p>
    <w:p w:rsidR="009A043D" w:rsidRDefault="009A043D" w:rsidP="009A043D">
      <w:r>
        <w:t>-</w:t>
      </w:r>
      <w:r>
        <w:tab/>
        <w:t>User Entity Management: to manage one or multiple user profiles*Notification service: for notifying triggered events</w:t>
      </w:r>
    </w:p>
    <w:p w:rsidR="009A043D" w:rsidRDefault="009A043D" w:rsidP="009A043D"/>
    <w:p w:rsidR="009A043D" w:rsidRDefault="009A043D" w:rsidP="009A043D">
      <w:proofErr w:type="spellStart"/>
      <w:r>
        <w:t>Functionaliy</w:t>
      </w:r>
      <w:proofErr w:type="spellEnd"/>
      <w:r>
        <w:t xml:space="preserve"> provided by the </w:t>
      </w:r>
      <w:proofErr w:type="spellStart"/>
      <w:r>
        <w:t>reTHINK</w:t>
      </w:r>
      <w:proofErr w:type="spellEnd"/>
      <w:r>
        <w:t xml:space="preserve"> Service Framework was then based on closing the gaps between existing functionality provided by open source JavaScript libraries and the complete functionality requirements coming from the use cases.</w:t>
      </w:r>
    </w:p>
    <w:p w:rsidR="009A043D" w:rsidRDefault="009A043D" w:rsidP="009A043D"/>
    <w:p w:rsidR="007805E6" w:rsidRDefault="007805E6" w:rsidP="007805E6">
      <w:pPr>
        <w:pStyle w:val="Heading3"/>
        <w:numPr>
          <w:ilvl w:val="2"/>
          <w:numId w:val="2"/>
        </w:numPr>
      </w:pPr>
      <w:r>
        <w:t xml:space="preserve">Service </w:t>
      </w:r>
      <w:proofErr w:type="gramStart"/>
      <w:r>
        <w:t>Framework  Specification</w:t>
      </w:r>
      <w:proofErr w:type="gramEnd"/>
      <w:r>
        <w:t xml:space="preserve"> updates</w:t>
      </w:r>
    </w:p>
    <w:p w:rsidR="007805E6" w:rsidRPr="007805E6" w:rsidRDefault="007805E6" w:rsidP="007805E6">
      <w:pPr>
        <w:rPr>
          <w:i/>
        </w:rPr>
      </w:pPr>
      <w:r w:rsidRPr="000E1007">
        <w:rPr>
          <w:i/>
          <w:highlight w:val="yellow"/>
        </w:rPr>
        <w:t xml:space="preserve">Adapt content below to only provide a summary of changes including new </w:t>
      </w:r>
      <w:proofErr w:type="spellStart"/>
      <w:r w:rsidRPr="000E1007">
        <w:rPr>
          <w:i/>
          <w:highlight w:val="yellow"/>
        </w:rPr>
        <w:t>libs</w:t>
      </w:r>
      <w:proofErr w:type="spellEnd"/>
      <w:r w:rsidRPr="000E1007">
        <w:rPr>
          <w:i/>
          <w:highlight w:val="yellow"/>
        </w:rPr>
        <w:t xml:space="preserve"> added</w:t>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Service Framework Address and Message Factory</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Address Resource Factory</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The Address Resource Factory creates the different types of URLs required as specified</w:t>
      </w:r>
      <w:r>
        <w:rPr>
          <w:rStyle w:val="apple-converted-space"/>
          <w:rFonts w:ascii="Segoe UI" w:hAnsi="Segoe UI" w:cs="Segoe UI"/>
          <w:color w:val="333333"/>
          <w:sz w:val="22"/>
          <w:szCs w:val="22"/>
        </w:rPr>
        <w:t> </w:t>
      </w:r>
      <w:hyperlink r:id="rId23" w:history="1">
        <w:r>
          <w:rPr>
            <w:rStyle w:val="Hyperlink"/>
            <w:rFonts w:ascii="Segoe UI" w:hAnsi="Segoe UI" w:cs="Segoe UI"/>
            <w:color w:val="4078C0"/>
            <w:sz w:val="22"/>
            <w:szCs w:val="22"/>
          </w:rPr>
          <w:t>here</w:t>
        </w:r>
      </w:hyperlink>
      <w:r>
        <w:rPr>
          <w:rFonts w:ascii="Segoe UI" w:hAnsi="Segoe UI" w:cs="Segoe UI"/>
          <w:color w:val="333333"/>
          <w:sz w:val="22"/>
          <w:szCs w:val="22"/>
        </w:rPr>
        <w:t>. It is compliant with the API described by</w:t>
      </w:r>
      <w:r>
        <w:rPr>
          <w:rStyle w:val="apple-converted-space"/>
          <w:rFonts w:ascii="Segoe UI" w:hAnsi="Segoe UI" w:cs="Segoe UI"/>
          <w:color w:val="333333"/>
          <w:sz w:val="22"/>
          <w:szCs w:val="22"/>
        </w:rPr>
        <w:t> </w:t>
      </w:r>
      <w:hyperlink r:id="rId24" w:anchor="api" w:history="1">
        <w:r>
          <w:rPr>
            <w:rStyle w:val="Hyperlink"/>
            <w:rFonts w:ascii="Segoe UI" w:hAnsi="Segoe UI" w:cs="Segoe UI"/>
            <w:color w:val="4078C0"/>
            <w:sz w:val="22"/>
            <w:szCs w:val="22"/>
          </w:rPr>
          <w:t>WHATWG</w:t>
        </w:r>
      </w:hyperlink>
    </w:p>
    <w:p w:rsidR="00922B46" w:rsidRDefault="00922B46" w:rsidP="00922B46">
      <w:pPr>
        <w:pStyle w:val="Heading6"/>
        <w:spacing w:before="326" w:after="217"/>
        <w:rPr>
          <w:rFonts w:ascii="Segoe UI" w:hAnsi="Segoe UI" w:cs="Segoe UI"/>
          <w:color w:val="777777"/>
          <w:sz w:val="20"/>
        </w:rPr>
      </w:pPr>
      <w:r>
        <w:rPr>
          <w:rFonts w:ascii="Segoe UI" w:hAnsi="Segoe UI" w:cs="Segoe UI"/>
          <w:color w:val="777777"/>
          <w:sz w:val="20"/>
        </w:rPr>
        <w:t>Address Data Model</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All the attributes below are internally getter/setters functions. In the setter functions value validation will be included.</w:t>
      </w:r>
    </w:p>
    <w:p w:rsidR="00922B46" w:rsidRDefault="00922B46" w:rsidP="00922B46">
      <w:pPr>
        <w:numPr>
          <w:ilvl w:val="0"/>
          <w:numId w:val="6"/>
        </w:numPr>
        <w:spacing w:before="0" w:beforeAutospacing="1" w:after="0" w:afterAutospacing="1"/>
        <w:jc w:val="left"/>
        <w:rPr>
          <w:rFonts w:ascii="Segoe UI" w:hAnsi="Segoe UI" w:cs="Segoe UI"/>
          <w:color w:val="333333"/>
          <w:szCs w:val="22"/>
        </w:rPr>
      </w:pPr>
      <w:proofErr w:type="spellStart"/>
      <w:proofErr w:type="gramStart"/>
      <w:r>
        <w:rPr>
          <w:rStyle w:val="HTMLCode"/>
          <w:rFonts w:ascii="Consolas" w:hAnsi="Consolas" w:cs="Consolas"/>
          <w:color w:val="333333"/>
          <w:sz w:val="18"/>
          <w:szCs w:val="18"/>
        </w:rPr>
        <w:t>href</w:t>
      </w:r>
      <w:proofErr w:type="spellEnd"/>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complete URL string.</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scheme</w:t>
      </w:r>
      <w:proofErr w:type="gramEnd"/>
      <w:r>
        <w:rPr>
          <w:rStyle w:val="apple-converted-space"/>
          <w:rFonts w:ascii="Segoe UI" w:hAnsi="Segoe UI" w:cs="Segoe UI"/>
          <w:color w:val="333333"/>
          <w:szCs w:val="22"/>
        </w:rPr>
        <w:t> </w:t>
      </w:r>
      <w:r>
        <w:rPr>
          <w:rFonts w:ascii="Segoe UI" w:hAnsi="Segoe UI" w:cs="Segoe UI"/>
          <w:color w:val="333333"/>
          <w:szCs w:val="22"/>
        </w:rPr>
        <w:t xml:space="preserve">- It allows to get and set the scheme of the URL. In traditional URL it defines the protocol for which the URL was intended for. It can be any of the schemes defined in </w:t>
      </w:r>
      <w:proofErr w:type="spellStart"/>
      <w:r>
        <w:rPr>
          <w:rFonts w:ascii="Segoe UI" w:hAnsi="Segoe UI" w:cs="Segoe UI"/>
          <w:color w:val="333333"/>
          <w:szCs w:val="22"/>
        </w:rPr>
        <w:t>reTHINK</w:t>
      </w:r>
      <w:proofErr w:type="spellEnd"/>
      <w:r>
        <w:rPr>
          <w:rFonts w:ascii="Segoe UI" w:hAnsi="Segoe UI" w:cs="Segoe UI"/>
          <w:color w:val="333333"/>
          <w:szCs w:val="22"/>
        </w:rPr>
        <w:t xml:space="preserve">: domain,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w:t>
      </w:r>
      <w:proofErr w:type="spellStart"/>
      <w:r>
        <w:rPr>
          <w:rFonts w:ascii="Segoe UI" w:hAnsi="Segoe UI" w:cs="Segoe UI"/>
          <w:color w:val="333333"/>
          <w:szCs w:val="22"/>
        </w:rPr>
        <w:t>hyperty</w:t>
      </w:r>
      <w:proofErr w:type="spellEnd"/>
      <w:r>
        <w:rPr>
          <w:rFonts w:ascii="Segoe UI" w:hAnsi="Segoe UI" w:cs="Segoe UI"/>
          <w:color w:val="333333"/>
          <w:szCs w:val="22"/>
        </w:rPr>
        <w:t xml:space="preserve">-catalogue, </w:t>
      </w:r>
      <w:proofErr w:type="spellStart"/>
      <w:r>
        <w:rPr>
          <w:rFonts w:ascii="Segoe UI" w:hAnsi="Segoe UI" w:cs="Segoe UI"/>
          <w:color w:val="333333"/>
          <w:szCs w:val="22"/>
        </w:rPr>
        <w:t>hyperty</w:t>
      </w:r>
      <w:proofErr w:type="spellEnd"/>
      <w:r>
        <w:rPr>
          <w:rFonts w:ascii="Segoe UI" w:hAnsi="Segoe UI" w:cs="Segoe UI"/>
          <w:color w:val="333333"/>
          <w:szCs w:val="22"/>
        </w:rPr>
        <w:t xml:space="preserve">-runtime, </w:t>
      </w:r>
      <w:proofErr w:type="spellStart"/>
      <w:r>
        <w:rPr>
          <w:rFonts w:ascii="Segoe UI" w:hAnsi="Segoe UI" w:cs="Segoe UI"/>
          <w:color w:val="333333"/>
          <w:szCs w:val="22"/>
        </w:rPr>
        <w:t>comm</w:t>
      </w:r>
      <w:proofErr w:type="spellEnd"/>
      <w:r>
        <w:rPr>
          <w:rFonts w:ascii="Segoe UI" w:hAnsi="Segoe UI" w:cs="Segoe UI"/>
          <w:color w:val="333333"/>
          <w:szCs w:val="22"/>
        </w:rPr>
        <w:t xml:space="preserve">, </w:t>
      </w:r>
      <w:proofErr w:type="spellStart"/>
      <w:r>
        <w:rPr>
          <w:rFonts w:ascii="Segoe UI" w:hAnsi="Segoe UI" w:cs="Segoe UI"/>
          <w:color w:val="333333"/>
          <w:szCs w:val="22"/>
        </w:rPr>
        <w:t>ctxt</w:t>
      </w:r>
      <w:proofErr w:type="spellEnd"/>
      <w:r>
        <w:rPr>
          <w:rFonts w:ascii="Segoe UI" w:hAnsi="Segoe UI" w:cs="Segoe UI"/>
          <w:color w:val="333333"/>
          <w:szCs w:val="22"/>
        </w:rPr>
        <w:t>, acct, user-</w:t>
      </w:r>
      <w:proofErr w:type="spellStart"/>
      <w:r>
        <w:rPr>
          <w:rFonts w:ascii="Segoe UI" w:hAnsi="Segoe UI" w:cs="Segoe UI"/>
          <w:color w:val="333333"/>
          <w:szCs w:val="22"/>
        </w:rPr>
        <w:t>uuid</w:t>
      </w:r>
      <w:proofErr w:type="spellEnd"/>
      <w:r>
        <w:rPr>
          <w:rFonts w:ascii="Segoe UI" w:hAnsi="Segoe UI" w:cs="Segoe UI"/>
          <w:color w:val="333333"/>
          <w:szCs w:val="22"/>
        </w:rPr>
        <w:t xml:space="preserve"> and user.</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username</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username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password</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password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host</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host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hostname</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hostname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port</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port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pathname</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pathname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search</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query string of the URL.</w:t>
      </w:r>
    </w:p>
    <w:p w:rsidR="00922B46" w:rsidRDefault="00922B46" w:rsidP="00922B46">
      <w:pPr>
        <w:numPr>
          <w:ilvl w:val="0"/>
          <w:numId w:val="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searchParams</w:t>
      </w:r>
      <w:proofErr w:type="spellEnd"/>
      <w:r>
        <w:rPr>
          <w:rStyle w:val="apple-converted-space"/>
          <w:rFonts w:ascii="Segoe UI" w:hAnsi="Segoe UI" w:cs="Segoe UI"/>
          <w:color w:val="333333"/>
          <w:szCs w:val="22"/>
        </w:rPr>
        <w:t> </w:t>
      </w:r>
      <w:r>
        <w:rPr>
          <w:rFonts w:ascii="Segoe UI" w:hAnsi="Segoe UI" w:cs="Segoe UI"/>
          <w:color w:val="333333"/>
          <w:szCs w:val="22"/>
        </w:rPr>
        <w:t>- It allows to get the query string of the URL according to the interface</w:t>
      </w:r>
      <w:r>
        <w:rPr>
          <w:rStyle w:val="apple-converted-space"/>
          <w:rFonts w:ascii="Segoe UI" w:hAnsi="Segoe UI" w:cs="Segoe UI"/>
          <w:color w:val="333333"/>
          <w:szCs w:val="22"/>
        </w:rPr>
        <w:t> </w:t>
      </w:r>
      <w:proofErr w:type="spellStart"/>
      <w:r w:rsidR="00ED2B54">
        <w:rPr>
          <w:rFonts w:ascii="Segoe UI" w:hAnsi="Segoe UI" w:cs="Segoe UI"/>
          <w:color w:val="333333"/>
          <w:szCs w:val="22"/>
        </w:rPr>
        <w:fldChar w:fldCharType="begin"/>
      </w:r>
      <w:r>
        <w:rPr>
          <w:rFonts w:ascii="Segoe UI" w:hAnsi="Segoe UI" w:cs="Segoe UI"/>
          <w:color w:val="333333"/>
          <w:szCs w:val="22"/>
        </w:rPr>
        <w:instrText xml:space="preserve"> HYPERLINK "https://url.spec.whatwg.org/" \l "urlsearchparams" </w:instrText>
      </w:r>
      <w:r w:rsidR="00ED2B54">
        <w:rPr>
          <w:rFonts w:ascii="Segoe UI" w:hAnsi="Segoe UI" w:cs="Segoe UI"/>
          <w:color w:val="333333"/>
          <w:szCs w:val="22"/>
        </w:rPr>
        <w:fldChar w:fldCharType="separate"/>
      </w:r>
      <w:r>
        <w:rPr>
          <w:rStyle w:val="Hyperlink"/>
          <w:rFonts w:ascii="Segoe UI" w:hAnsi="Segoe UI" w:cs="Segoe UI"/>
          <w:color w:val="4078C0"/>
          <w:szCs w:val="22"/>
        </w:rPr>
        <w:t>URLSearchParams</w:t>
      </w:r>
      <w:proofErr w:type="spellEnd"/>
      <w:r w:rsidR="00ED2B54">
        <w:rPr>
          <w:rFonts w:ascii="Segoe UI" w:hAnsi="Segoe UI" w:cs="Segoe UI"/>
          <w:color w:val="333333"/>
          <w:szCs w:val="22"/>
        </w:rPr>
        <w:fldChar w:fldCharType="end"/>
      </w:r>
    </w:p>
    <w:p w:rsidR="00922B46" w:rsidRDefault="00922B46" w:rsidP="00922B46">
      <w:pPr>
        <w:numPr>
          <w:ilvl w:val="0"/>
          <w:numId w:val="6"/>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hash</w:t>
      </w:r>
      <w:proofErr w:type="gramEnd"/>
      <w:r>
        <w:rPr>
          <w:rStyle w:val="apple-converted-space"/>
          <w:rFonts w:ascii="Segoe UI" w:hAnsi="Segoe UI" w:cs="Segoe UI"/>
          <w:color w:val="333333"/>
          <w:szCs w:val="22"/>
        </w:rPr>
        <w:t> </w:t>
      </w:r>
      <w:r>
        <w:rPr>
          <w:rFonts w:ascii="Segoe UI" w:hAnsi="Segoe UI" w:cs="Segoe UI"/>
          <w:color w:val="333333"/>
          <w:szCs w:val="22"/>
        </w:rPr>
        <w:t>- It allows to get and set the fragment identifier of the URL.</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Functions</w:t>
      </w:r>
    </w:p>
    <w:p w:rsidR="00922B46" w:rsidRDefault="00922B46" w:rsidP="00922B46">
      <w:pPr>
        <w:numPr>
          <w:ilvl w:val="0"/>
          <w:numId w:val="7"/>
        </w:numPr>
        <w:spacing w:before="0" w:beforeAutospacing="1" w:after="0" w:afterAutospacing="1"/>
        <w:jc w:val="left"/>
        <w:rPr>
          <w:rFonts w:ascii="Segoe UI" w:hAnsi="Segoe UI" w:cs="Segoe UI"/>
          <w:color w:val="333333"/>
          <w:szCs w:val="22"/>
        </w:rPr>
      </w:pPr>
      <w:r>
        <w:rPr>
          <w:rStyle w:val="HTMLCode"/>
          <w:rFonts w:ascii="Consolas" w:hAnsi="Consolas" w:cs="Consolas"/>
          <w:color w:val="333333"/>
          <w:sz w:val="18"/>
          <w:szCs w:val="18"/>
        </w:rPr>
        <w:t>constructor(</w:t>
      </w:r>
      <w:proofErr w:type="spellStart"/>
      <w:r>
        <w:rPr>
          <w:rStyle w:val="HTMLCode"/>
          <w:rFonts w:ascii="Consolas" w:hAnsi="Consolas" w:cs="Consolas"/>
          <w:color w:val="333333"/>
          <w:sz w:val="18"/>
          <w:szCs w:val="18"/>
        </w:rPr>
        <w:t>url</w:t>
      </w:r>
      <w:proofErr w:type="spellEnd"/>
      <w:r>
        <w:rPr>
          <w:rStyle w:val="HTMLCode"/>
          <w:rFonts w:ascii="Consolas" w:hAnsi="Consolas" w:cs="Consolas"/>
          <w:color w:val="333333"/>
          <w:sz w:val="18"/>
          <w:szCs w:val="18"/>
        </w:rPr>
        <w:t>, base)</w:t>
      </w:r>
      <w:r>
        <w:rPr>
          <w:rStyle w:val="apple-converted-space"/>
          <w:rFonts w:ascii="Segoe UI" w:hAnsi="Segoe UI" w:cs="Segoe UI"/>
          <w:color w:val="333333"/>
          <w:szCs w:val="22"/>
        </w:rPr>
        <w:t> </w:t>
      </w:r>
      <w:r>
        <w:rPr>
          <w:rFonts w:ascii="Segoe UI" w:hAnsi="Segoe UI" w:cs="Segoe UI"/>
          <w:color w:val="333333"/>
          <w:szCs w:val="22"/>
        </w:rPr>
        <w:t>- Constructor function</w:t>
      </w:r>
    </w:p>
    <w:p w:rsidR="00922B46" w:rsidRDefault="00922B46" w:rsidP="00922B46">
      <w:pPr>
        <w:numPr>
          <w:ilvl w:val="0"/>
          <w:numId w:val="7"/>
        </w:numPr>
        <w:spacing w:before="0" w:after="0" w:afterAutospacing="1"/>
        <w:jc w:val="left"/>
        <w:rPr>
          <w:rFonts w:ascii="Segoe UI" w:hAnsi="Segoe UI" w:cs="Segoe UI"/>
          <w:color w:val="333333"/>
          <w:szCs w:val="22"/>
        </w:rPr>
      </w:pPr>
      <w:proofErr w:type="spellStart"/>
      <w:proofErr w:type="gramStart"/>
      <w:r>
        <w:rPr>
          <w:rStyle w:val="HTMLCode"/>
          <w:rFonts w:ascii="Consolas" w:hAnsi="Consolas" w:cs="Consolas"/>
          <w:color w:val="333333"/>
          <w:sz w:val="18"/>
          <w:szCs w:val="18"/>
        </w:rPr>
        <w:t>schemeValidation</w:t>
      </w:r>
      <w:proofErr w:type="spellEnd"/>
      <w:r>
        <w:rPr>
          <w:rStyle w:val="HTMLCode"/>
          <w:rFonts w:ascii="Consolas" w:hAnsi="Consolas" w:cs="Consolas"/>
          <w:color w:val="333333"/>
          <w:sz w:val="18"/>
          <w:szCs w:val="18"/>
        </w:rPr>
        <w:t>(</w:t>
      </w:r>
      <w:proofErr w:type="gramEnd"/>
      <w:r>
        <w:rPr>
          <w:rStyle w:val="HTMLCode"/>
          <w:rFonts w:ascii="Consolas" w:hAnsi="Consolas" w:cs="Consolas"/>
          <w:color w:val="333333"/>
          <w:sz w:val="18"/>
          <w:szCs w:val="18"/>
        </w:rPr>
        <w:t>)</w:t>
      </w:r>
      <w:r>
        <w:rPr>
          <w:rStyle w:val="apple-converted-space"/>
          <w:rFonts w:ascii="Segoe UI" w:hAnsi="Segoe UI" w:cs="Segoe UI"/>
          <w:color w:val="333333"/>
          <w:szCs w:val="22"/>
        </w:rPr>
        <w:t> </w:t>
      </w:r>
      <w:r>
        <w:rPr>
          <w:rFonts w:ascii="Segoe UI" w:hAnsi="Segoe UI" w:cs="Segoe UI"/>
          <w:color w:val="333333"/>
          <w:szCs w:val="22"/>
        </w:rPr>
        <w:t xml:space="preserve">- this function validates if the URL is syntactically compliant with any of the schemes defined for </w:t>
      </w:r>
      <w:proofErr w:type="spellStart"/>
      <w:r>
        <w:rPr>
          <w:rFonts w:ascii="Segoe UI" w:hAnsi="Segoe UI" w:cs="Segoe UI"/>
          <w:color w:val="333333"/>
          <w:szCs w:val="22"/>
        </w:rPr>
        <w:t>reTHINK</w:t>
      </w:r>
      <w:proofErr w:type="spellEnd"/>
      <w:r>
        <w:rPr>
          <w:rFonts w:ascii="Segoe UI" w:hAnsi="Segoe UI" w:cs="Segoe UI"/>
          <w:color w:val="333333"/>
          <w:szCs w:val="22"/>
        </w:rPr>
        <w:t>. It will also validate standard schemes.</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Static functions</w:t>
      </w:r>
    </w:p>
    <w:p w:rsidR="00922B46" w:rsidRDefault="00922B46" w:rsidP="00922B46">
      <w:pPr>
        <w:numPr>
          <w:ilvl w:val="0"/>
          <w:numId w:val="8"/>
        </w:numPr>
        <w:spacing w:before="0" w:beforeAutospacing="1"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urlToASCII</w:t>
      </w:r>
      <w:proofErr w:type="spellEnd"/>
      <w:r>
        <w:rPr>
          <w:rStyle w:val="HTMLCode"/>
          <w:rFonts w:ascii="Consolas" w:hAnsi="Consolas" w:cs="Consolas"/>
          <w:color w:val="333333"/>
          <w:sz w:val="18"/>
          <w:szCs w:val="18"/>
        </w:rPr>
        <w:t>(domain)</w:t>
      </w:r>
      <w:r>
        <w:rPr>
          <w:rStyle w:val="apple-converted-space"/>
          <w:rFonts w:ascii="Segoe UI" w:hAnsi="Segoe UI" w:cs="Segoe UI"/>
          <w:color w:val="333333"/>
          <w:szCs w:val="22"/>
        </w:rPr>
        <w:t> </w:t>
      </w:r>
      <w:r>
        <w:rPr>
          <w:rFonts w:ascii="Segoe UI" w:hAnsi="Segoe UI" w:cs="Segoe UI"/>
          <w:color w:val="333333"/>
          <w:szCs w:val="22"/>
        </w:rPr>
        <w:t>- This static function return the URL in ASCII code (to be discussed if it's necessary)</w:t>
      </w:r>
    </w:p>
    <w:p w:rsidR="00922B46" w:rsidRDefault="00922B46" w:rsidP="00922B46">
      <w:pPr>
        <w:numPr>
          <w:ilvl w:val="0"/>
          <w:numId w:val="8"/>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urlToUnicode</w:t>
      </w:r>
      <w:proofErr w:type="spellEnd"/>
      <w:r>
        <w:rPr>
          <w:rStyle w:val="HTMLCode"/>
          <w:rFonts w:ascii="Consolas" w:hAnsi="Consolas" w:cs="Consolas"/>
          <w:color w:val="333333"/>
          <w:sz w:val="18"/>
          <w:szCs w:val="18"/>
        </w:rPr>
        <w:t>(domain)</w:t>
      </w:r>
      <w:r>
        <w:rPr>
          <w:rStyle w:val="apple-converted-space"/>
          <w:rFonts w:ascii="Segoe UI" w:hAnsi="Segoe UI" w:cs="Segoe UI"/>
          <w:color w:val="333333"/>
          <w:szCs w:val="22"/>
        </w:rPr>
        <w:t> </w:t>
      </w:r>
      <w:r>
        <w:rPr>
          <w:rFonts w:ascii="Segoe UI" w:hAnsi="Segoe UI" w:cs="Segoe UI"/>
          <w:color w:val="333333"/>
          <w:szCs w:val="22"/>
        </w:rPr>
        <w:t xml:space="preserve">- This static function returns the URL in </w:t>
      </w:r>
      <w:proofErr w:type="spellStart"/>
      <w:r>
        <w:rPr>
          <w:rFonts w:ascii="Segoe UI" w:hAnsi="Segoe UI" w:cs="Segoe UI"/>
          <w:color w:val="333333"/>
          <w:szCs w:val="22"/>
        </w:rPr>
        <w:t>unicode</w:t>
      </w:r>
      <w:proofErr w:type="spellEnd"/>
      <w:r>
        <w:rPr>
          <w:rFonts w:ascii="Segoe UI" w:hAnsi="Segoe UI" w:cs="Segoe UI"/>
          <w:color w:val="333333"/>
          <w:szCs w:val="22"/>
        </w:rPr>
        <w:t xml:space="preserve"> (to be discussed if it's necessary)</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lastRenderedPageBreak/>
        <w:t>Message Resource Factory</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noProof/>
          <w:color w:val="4078C0"/>
          <w:sz w:val="22"/>
          <w:szCs w:val="22"/>
          <w:lang w:val="en-US" w:eastAsia="en-US"/>
        </w:rPr>
        <w:drawing>
          <wp:inline distT="0" distB="0" distL="0" distR="0">
            <wp:extent cx="6702425" cy="4304665"/>
            <wp:effectExtent l="19050" t="0" r="3175" b="0"/>
            <wp:docPr id="6" name="Picture 1" descr="Message Module Pack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Module Package">
                      <a:hlinkClick r:id="rId25" tgtFrame="&quot;_blank&quot;"/>
                    </pic:cNvPr>
                    <pic:cNvPicPr>
                      <a:picLocks noChangeAspect="1" noChangeArrowheads="1"/>
                    </pic:cNvPicPr>
                  </pic:nvPicPr>
                  <pic:blipFill>
                    <a:blip r:embed="rId26" cstate="print"/>
                    <a:srcRect/>
                    <a:stretch>
                      <a:fillRect/>
                    </a:stretch>
                  </pic:blipFill>
                  <pic:spPr bwMode="auto">
                    <a:xfrm>
                      <a:off x="0" y="0"/>
                      <a:ext cx="6702425" cy="4304665"/>
                    </a:xfrm>
                    <a:prstGeom prst="rect">
                      <a:avLst/>
                    </a:prstGeom>
                    <a:noFill/>
                    <a:ln w="9525">
                      <a:noFill/>
                      <a:miter lim="800000"/>
                      <a:headEnd/>
                      <a:tailEnd/>
                    </a:ln>
                  </pic:spPr>
                </pic:pic>
              </a:graphicData>
            </a:graphic>
          </wp:inline>
        </w:drawing>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Class Message</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The Message Class has following class attributes:</w:t>
      </w:r>
    </w:p>
    <w:p w:rsidR="00922B46" w:rsidRDefault="00922B46" w:rsidP="00922B46">
      <w:pPr>
        <w:numPr>
          <w:ilvl w:val="0"/>
          <w:numId w:val="9"/>
        </w:numPr>
        <w:spacing w:before="0" w:beforeAutospacing="1" w:after="0" w:afterAutospacing="1"/>
        <w:jc w:val="left"/>
        <w:rPr>
          <w:rFonts w:ascii="Segoe UI" w:hAnsi="Segoe UI" w:cs="Segoe UI"/>
          <w:color w:val="333333"/>
          <w:szCs w:val="22"/>
        </w:rPr>
      </w:pPr>
      <w:r>
        <w:rPr>
          <w:rStyle w:val="HTMLCode"/>
          <w:rFonts w:ascii="Consolas" w:hAnsi="Consolas" w:cs="Consolas"/>
          <w:color w:val="333333"/>
          <w:sz w:val="18"/>
          <w:szCs w:val="18"/>
        </w:rPr>
        <w:t>id</w:t>
      </w:r>
      <w:r>
        <w:rPr>
          <w:rStyle w:val="apple-converted-space"/>
          <w:rFonts w:ascii="Segoe UI" w:hAnsi="Segoe UI" w:cs="Segoe UI"/>
          <w:color w:val="333333"/>
          <w:szCs w:val="22"/>
        </w:rPr>
        <w:t> </w:t>
      </w:r>
      <w:r>
        <w:rPr>
          <w:rFonts w:ascii="Segoe UI" w:hAnsi="Segoe UI" w:cs="Segoe UI"/>
          <w:color w:val="333333"/>
          <w:szCs w:val="22"/>
        </w:rPr>
        <w:t>- the identifier to be used to associate Response messages to the initial request message</w:t>
      </w:r>
    </w:p>
    <w:p w:rsidR="00922B46" w:rsidRDefault="00922B46" w:rsidP="00922B46">
      <w:pPr>
        <w:numPr>
          <w:ilvl w:val="0"/>
          <w:numId w:val="9"/>
        </w:numPr>
        <w:spacing w:before="0" w:after="0" w:afterAutospacing="1"/>
        <w:jc w:val="left"/>
        <w:rPr>
          <w:rFonts w:ascii="Segoe UI" w:hAnsi="Segoe UI" w:cs="Segoe UI"/>
          <w:color w:val="333333"/>
          <w:szCs w:val="22"/>
        </w:rPr>
      </w:pPr>
      <w:r>
        <w:rPr>
          <w:rStyle w:val="HTMLCode"/>
          <w:rFonts w:ascii="Consolas" w:hAnsi="Consolas" w:cs="Consolas"/>
          <w:color w:val="333333"/>
          <w:sz w:val="18"/>
          <w:szCs w:val="18"/>
        </w:rPr>
        <w:t>type</w:t>
      </w:r>
      <w:r>
        <w:rPr>
          <w:rStyle w:val="apple-converted-space"/>
          <w:rFonts w:ascii="Segoe UI" w:hAnsi="Segoe UI" w:cs="Segoe UI"/>
          <w:color w:val="333333"/>
          <w:szCs w:val="22"/>
        </w:rPr>
        <w:t> </w:t>
      </w:r>
      <w:r>
        <w:rPr>
          <w:rFonts w:ascii="Segoe UI" w:hAnsi="Segoe UI" w:cs="Segoe UI"/>
          <w:color w:val="333333"/>
          <w:szCs w:val="22"/>
        </w:rPr>
        <w:t xml:space="preserve">- from </w:t>
      </w:r>
      <w:proofErr w:type="spellStart"/>
      <w:r>
        <w:rPr>
          <w:rFonts w:ascii="Segoe UI" w:hAnsi="Segoe UI" w:cs="Segoe UI"/>
          <w:color w:val="333333"/>
          <w:szCs w:val="22"/>
        </w:rPr>
        <w:t>MessageType</w:t>
      </w:r>
      <w:proofErr w:type="spellEnd"/>
      <w:r>
        <w:rPr>
          <w:rFonts w:ascii="Segoe UI" w:hAnsi="Segoe UI" w:cs="Segoe UI"/>
          <w:color w:val="333333"/>
          <w:szCs w:val="22"/>
        </w:rPr>
        <w:t xml:space="preserve"> Enumeration class/variable</w:t>
      </w:r>
    </w:p>
    <w:p w:rsidR="00922B46" w:rsidRDefault="00922B46" w:rsidP="00922B46">
      <w:pPr>
        <w:numPr>
          <w:ilvl w:val="0"/>
          <w:numId w:val="9"/>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contextID</w:t>
      </w:r>
      <w:proofErr w:type="spellEnd"/>
      <w:r>
        <w:rPr>
          <w:rStyle w:val="apple-converted-space"/>
          <w:rFonts w:ascii="Segoe UI" w:hAnsi="Segoe UI" w:cs="Segoe UI"/>
          <w:color w:val="333333"/>
          <w:szCs w:val="22"/>
        </w:rPr>
        <w:t> </w:t>
      </w:r>
      <w:r>
        <w:rPr>
          <w:rFonts w:ascii="Segoe UI" w:hAnsi="Segoe UI" w:cs="Segoe UI"/>
          <w:color w:val="333333"/>
          <w:szCs w:val="22"/>
        </w:rPr>
        <w:t>- GUID used to identify the context for example communication session</w:t>
      </w:r>
    </w:p>
    <w:p w:rsidR="00922B46" w:rsidRDefault="00922B46" w:rsidP="00922B46">
      <w:pPr>
        <w:numPr>
          <w:ilvl w:val="0"/>
          <w:numId w:val="9"/>
        </w:numPr>
        <w:spacing w:before="0" w:after="0" w:afterAutospacing="1"/>
        <w:jc w:val="left"/>
        <w:rPr>
          <w:rFonts w:ascii="Segoe UI" w:hAnsi="Segoe UI" w:cs="Segoe UI"/>
          <w:color w:val="333333"/>
          <w:szCs w:val="22"/>
        </w:rPr>
      </w:pPr>
      <w:r>
        <w:rPr>
          <w:rStyle w:val="HTMLCode"/>
          <w:rFonts w:ascii="Consolas" w:hAnsi="Consolas" w:cs="Consolas"/>
          <w:color w:val="333333"/>
          <w:sz w:val="18"/>
          <w:szCs w:val="18"/>
        </w:rPr>
        <w:t>from</w:t>
      </w:r>
      <w:r>
        <w:rPr>
          <w:rStyle w:val="apple-converted-space"/>
          <w:rFonts w:ascii="Segoe UI" w:hAnsi="Segoe UI" w:cs="Segoe UI"/>
          <w:color w:val="333333"/>
          <w:szCs w:val="22"/>
        </w:rPr>
        <w:t> </w:t>
      </w:r>
      <w:r>
        <w:rPr>
          <w:rFonts w:ascii="Segoe UI" w:hAnsi="Segoe UI" w:cs="Segoe UI"/>
          <w:color w:val="333333"/>
          <w:szCs w:val="22"/>
        </w:rPr>
        <w:t xml:space="preserve">- URL of the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instance or </w:t>
      </w:r>
      <w:proofErr w:type="spellStart"/>
      <w:r>
        <w:rPr>
          <w:rFonts w:ascii="Segoe UI" w:hAnsi="Segoe UI" w:cs="Segoe UI"/>
          <w:color w:val="333333"/>
          <w:szCs w:val="22"/>
        </w:rPr>
        <w:t>assoiciated</w:t>
      </w:r>
      <w:proofErr w:type="spellEnd"/>
      <w:r>
        <w:rPr>
          <w:rFonts w:ascii="Segoe UI" w:hAnsi="Segoe UI" w:cs="Segoe UI"/>
          <w:color w:val="333333"/>
          <w:szCs w:val="22"/>
        </w:rPr>
        <w:t xml:space="preserve"> User</w:t>
      </w:r>
    </w:p>
    <w:p w:rsidR="00922B46" w:rsidRDefault="00922B46" w:rsidP="00922B46">
      <w:pPr>
        <w:numPr>
          <w:ilvl w:val="0"/>
          <w:numId w:val="9"/>
        </w:numPr>
        <w:spacing w:before="0" w:after="0" w:afterAutospacing="1"/>
        <w:jc w:val="left"/>
        <w:rPr>
          <w:rFonts w:ascii="Segoe UI" w:hAnsi="Segoe UI" w:cs="Segoe UI"/>
          <w:color w:val="333333"/>
          <w:szCs w:val="22"/>
        </w:rPr>
      </w:pPr>
      <w:r>
        <w:rPr>
          <w:rStyle w:val="HTMLCode"/>
          <w:rFonts w:ascii="Consolas" w:hAnsi="Consolas" w:cs="Consolas"/>
          <w:color w:val="333333"/>
          <w:sz w:val="18"/>
          <w:szCs w:val="18"/>
        </w:rPr>
        <w:t>to</w:t>
      </w:r>
      <w:r>
        <w:rPr>
          <w:rStyle w:val="apple-converted-space"/>
          <w:rFonts w:ascii="Segoe UI" w:hAnsi="Segoe UI" w:cs="Segoe UI"/>
          <w:color w:val="333333"/>
          <w:szCs w:val="22"/>
        </w:rPr>
        <w:t> </w:t>
      </w:r>
      <w:r>
        <w:rPr>
          <w:rFonts w:ascii="Segoe UI" w:hAnsi="Segoe UI" w:cs="Segoe UI"/>
          <w:color w:val="333333"/>
          <w:szCs w:val="22"/>
        </w:rPr>
        <w:t xml:space="preserve">- one or more URLs of the </w:t>
      </w:r>
      <w:proofErr w:type="spellStart"/>
      <w:r>
        <w:rPr>
          <w:rFonts w:ascii="Segoe UI" w:hAnsi="Segoe UI" w:cs="Segoe UI"/>
          <w:color w:val="333333"/>
          <w:szCs w:val="22"/>
        </w:rPr>
        <w:t>recipeints</w:t>
      </w:r>
      <w:proofErr w:type="spellEnd"/>
    </w:p>
    <w:p w:rsidR="00922B46" w:rsidRDefault="00922B46" w:rsidP="00922B46">
      <w:pPr>
        <w:numPr>
          <w:ilvl w:val="0"/>
          <w:numId w:val="9"/>
        </w:numPr>
        <w:spacing w:before="0" w:after="0" w:afterAutospacing="1"/>
        <w:jc w:val="left"/>
        <w:rPr>
          <w:rFonts w:ascii="Segoe UI" w:hAnsi="Segoe UI" w:cs="Segoe UI"/>
          <w:color w:val="333333"/>
          <w:szCs w:val="22"/>
        </w:rPr>
      </w:pPr>
      <w:proofErr w:type="spellStart"/>
      <w:proofErr w:type="gramStart"/>
      <w:r>
        <w:rPr>
          <w:rStyle w:val="HTMLCode"/>
          <w:rFonts w:ascii="Consolas" w:hAnsi="Consolas" w:cs="Consolas"/>
          <w:color w:val="333333"/>
          <w:sz w:val="18"/>
          <w:szCs w:val="18"/>
        </w:rPr>
        <w:t>resourceURL</w:t>
      </w:r>
      <w:proofErr w:type="spellEnd"/>
      <w:proofErr w:type="gramEnd"/>
      <w:r>
        <w:rPr>
          <w:rStyle w:val="apple-converted-space"/>
          <w:rFonts w:ascii="Segoe UI" w:hAnsi="Segoe UI" w:cs="Segoe UI"/>
          <w:color w:val="333333"/>
          <w:szCs w:val="22"/>
        </w:rPr>
        <w:t> </w:t>
      </w:r>
      <w:r>
        <w:rPr>
          <w:rFonts w:ascii="Segoe UI" w:hAnsi="Segoe UI" w:cs="Segoe UI"/>
          <w:color w:val="333333"/>
          <w:szCs w:val="22"/>
        </w:rPr>
        <w:t xml:space="preserve">- the URL of the </w:t>
      </w:r>
      <w:proofErr w:type="spellStart"/>
      <w:r>
        <w:rPr>
          <w:rFonts w:ascii="Segoe UI" w:hAnsi="Segoe UI" w:cs="Segoe UI"/>
          <w:color w:val="333333"/>
          <w:szCs w:val="22"/>
        </w:rPr>
        <w:t>reTHINK</w:t>
      </w:r>
      <w:proofErr w:type="spellEnd"/>
      <w:r>
        <w:rPr>
          <w:rFonts w:ascii="Segoe UI" w:hAnsi="Segoe UI" w:cs="Segoe UI"/>
          <w:color w:val="333333"/>
          <w:szCs w:val="22"/>
        </w:rPr>
        <w:t xml:space="preserve"> Data Object resource associated with this message. Used for routing purposes.</w:t>
      </w:r>
    </w:p>
    <w:p w:rsidR="00922B46" w:rsidRDefault="00922B46" w:rsidP="00922B46">
      <w:pPr>
        <w:numPr>
          <w:ilvl w:val="0"/>
          <w:numId w:val="9"/>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messageBody</w:t>
      </w:r>
      <w:proofErr w:type="spellEnd"/>
      <w:r>
        <w:rPr>
          <w:rStyle w:val="apple-converted-space"/>
          <w:rFonts w:ascii="Segoe UI" w:hAnsi="Segoe UI" w:cs="Segoe UI"/>
          <w:color w:val="333333"/>
          <w:szCs w:val="22"/>
        </w:rPr>
        <w:t> </w:t>
      </w:r>
      <w:r>
        <w:rPr>
          <w:rFonts w:ascii="Segoe UI" w:hAnsi="Segoe UI" w:cs="Segoe UI"/>
          <w:color w:val="333333"/>
          <w:szCs w:val="22"/>
        </w:rPr>
        <w:t xml:space="preserve">- from the </w:t>
      </w:r>
      <w:proofErr w:type="spellStart"/>
      <w:r>
        <w:rPr>
          <w:rFonts w:ascii="Segoe UI" w:hAnsi="Segoe UI" w:cs="Segoe UI"/>
          <w:color w:val="333333"/>
          <w:szCs w:val="22"/>
        </w:rPr>
        <w:t>MessageBody</w:t>
      </w:r>
      <w:proofErr w:type="spellEnd"/>
      <w:r>
        <w:rPr>
          <w:rFonts w:ascii="Segoe UI" w:hAnsi="Segoe UI" w:cs="Segoe UI"/>
          <w:color w:val="333333"/>
          <w:szCs w:val="22"/>
        </w:rPr>
        <w:t xml:space="preserve"> data object</w:t>
      </w:r>
    </w:p>
    <w:p w:rsidR="00922B46" w:rsidRDefault="00922B46" w:rsidP="00922B46">
      <w:pPr>
        <w:pStyle w:val="Heading4"/>
        <w:spacing w:before="326" w:after="217"/>
        <w:rPr>
          <w:rFonts w:ascii="Segoe UI" w:hAnsi="Segoe UI" w:cs="Segoe UI"/>
          <w:color w:val="333333"/>
          <w:szCs w:val="22"/>
        </w:rPr>
      </w:pPr>
      <w:proofErr w:type="spellStart"/>
      <w:r>
        <w:rPr>
          <w:rFonts w:ascii="Segoe UI" w:hAnsi="Segoe UI" w:cs="Segoe UI"/>
          <w:color w:val="333333"/>
          <w:szCs w:val="22"/>
        </w:rPr>
        <w:t>MessageType</w:t>
      </w:r>
      <w:proofErr w:type="spellEnd"/>
      <w:r>
        <w:rPr>
          <w:rFonts w:ascii="Segoe UI" w:hAnsi="Segoe UI" w:cs="Segoe UI"/>
          <w:color w:val="333333"/>
          <w:szCs w:val="22"/>
        </w:rPr>
        <w:t xml:space="preserve"> (Enumeration)</w:t>
      </w:r>
    </w:p>
    <w:p w:rsidR="00922B46" w:rsidRDefault="00922B46" w:rsidP="00922B46">
      <w:pPr>
        <w:pStyle w:val="HTMLPreformatted"/>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var</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MessageType</w:t>
      </w:r>
      <w:proofErr w:type="spellEnd"/>
      <w:r>
        <w:rPr>
          <w:rStyle w:val="HTMLCode"/>
          <w:rFonts w:ascii="Consolas" w:hAnsi="Consolas" w:cs="Consolas"/>
          <w:color w:val="333333"/>
          <w:sz w:val="18"/>
          <w:szCs w:val="18"/>
          <w:bdr w:val="none" w:sz="0" w:space="0" w:color="auto" w:frame="1"/>
        </w:rPr>
        <w:t xml:space="preserve"> = new </w:t>
      </w:r>
      <w:proofErr w:type="spellStart"/>
      <w:r>
        <w:rPr>
          <w:rStyle w:val="HTMLCode"/>
          <w:rFonts w:ascii="Consolas" w:hAnsi="Consolas" w:cs="Consolas"/>
          <w:color w:val="333333"/>
          <w:sz w:val="18"/>
          <w:szCs w:val="18"/>
          <w:bdr w:val="none" w:sz="0" w:space="0" w:color="auto" w:frame="1"/>
        </w:rPr>
        <w:t>enums.Enum</w:t>
      </w:r>
      <w:proofErr w:type="spellEnd"/>
      <w:r>
        <w:rPr>
          <w:rStyle w:val="HTMLCode"/>
          <w:rFonts w:ascii="Consolas" w:hAnsi="Consolas" w:cs="Consolas"/>
          <w:color w:val="333333"/>
          <w:sz w:val="18"/>
          <w:szCs w:val="18"/>
          <w:bdr w:val="none" w:sz="0" w:space="0" w:color="auto" w:frame="1"/>
        </w:rPr>
        <w:t>("CREATE", "UPDATE", "DELETE", "READ", "SUBSCRIBE", "UNSUBSCRIBE", "RESPONSE");</w:t>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 xml:space="preserve">Class </w:t>
      </w:r>
      <w:proofErr w:type="spellStart"/>
      <w:r>
        <w:rPr>
          <w:rFonts w:ascii="Segoe UI" w:hAnsi="Segoe UI" w:cs="Segoe UI"/>
          <w:color w:val="333333"/>
          <w:szCs w:val="22"/>
        </w:rPr>
        <w:t>MessageBody</w:t>
      </w:r>
      <w:proofErr w:type="spellEnd"/>
    </w:p>
    <w:p w:rsidR="00922B46" w:rsidRDefault="00922B46" w:rsidP="00922B46">
      <w:pPr>
        <w:numPr>
          <w:ilvl w:val="0"/>
          <w:numId w:val="10"/>
        </w:numPr>
        <w:spacing w:before="0" w:beforeAutospacing="1"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idToken</w:t>
      </w:r>
      <w:proofErr w:type="spellEnd"/>
      <w:r>
        <w:rPr>
          <w:rStyle w:val="apple-converted-space"/>
          <w:rFonts w:ascii="Segoe UI" w:hAnsi="Segoe UI" w:cs="Segoe UI"/>
          <w:color w:val="333333"/>
          <w:szCs w:val="22"/>
        </w:rPr>
        <w:t> </w:t>
      </w:r>
      <w:r>
        <w:rPr>
          <w:rFonts w:ascii="Segoe UI" w:hAnsi="Segoe UI" w:cs="Segoe UI"/>
          <w:color w:val="333333"/>
          <w:szCs w:val="22"/>
        </w:rPr>
        <w:t>- optional attribute (JWT) for Identity assertion purpose</w:t>
      </w:r>
    </w:p>
    <w:p w:rsidR="00922B46" w:rsidRDefault="00922B46" w:rsidP="00922B46">
      <w:pPr>
        <w:numPr>
          <w:ilvl w:val="0"/>
          <w:numId w:val="10"/>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lastRenderedPageBreak/>
        <w:t>accessToken</w:t>
      </w:r>
      <w:proofErr w:type="spellEnd"/>
      <w:r>
        <w:rPr>
          <w:rStyle w:val="apple-converted-space"/>
          <w:rFonts w:ascii="Segoe UI" w:hAnsi="Segoe UI" w:cs="Segoe UI"/>
          <w:color w:val="333333"/>
          <w:szCs w:val="22"/>
        </w:rPr>
        <w:t> </w:t>
      </w:r>
      <w:r>
        <w:rPr>
          <w:rFonts w:ascii="Segoe UI" w:hAnsi="Segoe UI" w:cs="Segoe UI"/>
          <w:color w:val="333333"/>
          <w:szCs w:val="22"/>
        </w:rPr>
        <w:t>- optional attribute (JWT) for access control purpose</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 xml:space="preserve">Class </w:t>
      </w:r>
      <w:proofErr w:type="spellStart"/>
      <w:r>
        <w:rPr>
          <w:rFonts w:ascii="Segoe UI" w:hAnsi="Segoe UI" w:cs="Segoe UI"/>
          <w:color w:val="333333"/>
          <w:sz w:val="21"/>
          <w:szCs w:val="21"/>
        </w:rPr>
        <w:t>CreateMessageBody</w:t>
      </w:r>
      <w:proofErr w:type="spellEnd"/>
      <w:r>
        <w:rPr>
          <w:rFonts w:ascii="Segoe UI" w:hAnsi="Segoe UI" w:cs="Segoe UI"/>
          <w:color w:val="333333"/>
          <w:sz w:val="21"/>
          <w:szCs w:val="21"/>
        </w:rPr>
        <w:t xml:space="preserve"> extends </w:t>
      </w:r>
      <w:proofErr w:type="spellStart"/>
      <w:r>
        <w:rPr>
          <w:rFonts w:ascii="Segoe UI" w:hAnsi="Segoe UI" w:cs="Segoe UI"/>
          <w:color w:val="333333"/>
          <w:sz w:val="21"/>
          <w:szCs w:val="21"/>
        </w:rPr>
        <w:t>MessageBody</w:t>
      </w:r>
      <w:proofErr w:type="spellEnd"/>
    </w:p>
    <w:p w:rsidR="00922B46" w:rsidRDefault="00922B46" w:rsidP="00922B46">
      <w:pPr>
        <w:numPr>
          <w:ilvl w:val="0"/>
          <w:numId w:val="11"/>
        </w:numPr>
        <w:spacing w:before="0" w:beforeAutospacing="1"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policyURL</w:t>
      </w:r>
      <w:proofErr w:type="spellEnd"/>
      <w:r>
        <w:rPr>
          <w:rStyle w:val="apple-converted-space"/>
          <w:rFonts w:ascii="Segoe UI" w:hAnsi="Segoe UI" w:cs="Segoe UI"/>
          <w:color w:val="333333"/>
          <w:szCs w:val="22"/>
        </w:rPr>
        <w:t> </w:t>
      </w:r>
      <w:r>
        <w:rPr>
          <w:rFonts w:ascii="Segoe UI" w:hAnsi="Segoe UI" w:cs="Segoe UI"/>
          <w:color w:val="333333"/>
          <w:szCs w:val="22"/>
        </w:rPr>
        <w:t>- URL from where to download the access policy control</w:t>
      </w:r>
    </w:p>
    <w:p w:rsidR="00922B46" w:rsidRDefault="00922B46" w:rsidP="00922B46">
      <w:pPr>
        <w:numPr>
          <w:ilvl w:val="0"/>
          <w:numId w:val="11"/>
        </w:numPr>
        <w:spacing w:before="0"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value</w:t>
      </w:r>
      <w:proofErr w:type="gramEnd"/>
      <w:r>
        <w:rPr>
          <w:rStyle w:val="apple-converted-space"/>
          <w:rFonts w:ascii="Segoe UI" w:hAnsi="Segoe UI" w:cs="Segoe UI"/>
          <w:color w:val="333333"/>
          <w:szCs w:val="22"/>
        </w:rPr>
        <w:t> </w:t>
      </w:r>
      <w:r>
        <w:rPr>
          <w:rFonts w:ascii="Segoe UI" w:hAnsi="Segoe UI" w:cs="Segoe UI"/>
          <w:color w:val="333333"/>
          <w:szCs w:val="22"/>
        </w:rPr>
        <w:t>- JSON formatted data to create (TODO: has this been specified on any document so far?)</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 xml:space="preserve">Class </w:t>
      </w:r>
      <w:proofErr w:type="spellStart"/>
      <w:r>
        <w:rPr>
          <w:rFonts w:ascii="Segoe UI" w:hAnsi="Segoe UI" w:cs="Segoe UI"/>
          <w:color w:val="333333"/>
          <w:sz w:val="21"/>
          <w:szCs w:val="21"/>
        </w:rPr>
        <w:t>ReadMessageBody</w:t>
      </w:r>
      <w:proofErr w:type="spellEnd"/>
      <w:r>
        <w:rPr>
          <w:rFonts w:ascii="Segoe UI" w:hAnsi="Segoe UI" w:cs="Segoe UI"/>
          <w:color w:val="333333"/>
          <w:sz w:val="21"/>
          <w:szCs w:val="21"/>
        </w:rPr>
        <w:t xml:space="preserve"> extends </w:t>
      </w:r>
      <w:proofErr w:type="spellStart"/>
      <w:r>
        <w:rPr>
          <w:rFonts w:ascii="Segoe UI" w:hAnsi="Segoe UI" w:cs="Segoe UI"/>
          <w:color w:val="333333"/>
          <w:sz w:val="21"/>
          <w:szCs w:val="21"/>
        </w:rPr>
        <w:t>MessageBody</w:t>
      </w:r>
      <w:proofErr w:type="spellEnd"/>
    </w:p>
    <w:p w:rsidR="00922B46" w:rsidRDefault="00922B46" w:rsidP="00922B46">
      <w:pPr>
        <w:numPr>
          <w:ilvl w:val="0"/>
          <w:numId w:val="12"/>
        </w:numPr>
        <w:spacing w:before="0" w:beforeAutospacing="1" w:after="0" w:afterAutospacing="1"/>
        <w:jc w:val="left"/>
        <w:rPr>
          <w:rFonts w:ascii="Segoe UI" w:hAnsi="Segoe UI" w:cs="Segoe UI"/>
          <w:color w:val="333333"/>
          <w:szCs w:val="22"/>
        </w:rPr>
      </w:pPr>
      <w:r>
        <w:rPr>
          <w:rStyle w:val="HTMLCode"/>
          <w:rFonts w:ascii="Consolas" w:hAnsi="Consolas" w:cs="Consolas"/>
          <w:color w:val="333333"/>
          <w:sz w:val="18"/>
          <w:szCs w:val="18"/>
        </w:rPr>
        <w:t>attribute</w:t>
      </w:r>
      <w:r>
        <w:rPr>
          <w:rFonts w:ascii="Segoe UI" w:hAnsi="Segoe UI" w:cs="Segoe UI"/>
          <w:color w:val="333333"/>
          <w:szCs w:val="22"/>
        </w:rPr>
        <w:t>- attribute in the object to be read</w:t>
      </w:r>
    </w:p>
    <w:p w:rsidR="00922B46" w:rsidRDefault="00922B46" w:rsidP="00922B46">
      <w:pPr>
        <w:numPr>
          <w:ilvl w:val="0"/>
          <w:numId w:val="12"/>
        </w:numPr>
        <w:spacing w:before="0" w:after="0" w:afterAutospacing="1"/>
        <w:jc w:val="left"/>
        <w:rPr>
          <w:rFonts w:ascii="Segoe UI" w:hAnsi="Segoe UI" w:cs="Segoe UI"/>
          <w:color w:val="333333"/>
          <w:szCs w:val="22"/>
        </w:rPr>
      </w:pPr>
      <w:r>
        <w:rPr>
          <w:rStyle w:val="HTMLCode"/>
          <w:rFonts w:ascii="Consolas" w:hAnsi="Consolas" w:cs="Consolas"/>
          <w:color w:val="333333"/>
          <w:sz w:val="18"/>
          <w:szCs w:val="18"/>
        </w:rPr>
        <w:t>value</w:t>
      </w:r>
      <w:r>
        <w:rPr>
          <w:rStyle w:val="apple-converted-space"/>
          <w:rFonts w:ascii="Segoe UI" w:hAnsi="Segoe UI" w:cs="Segoe UI"/>
          <w:color w:val="333333"/>
          <w:szCs w:val="22"/>
        </w:rPr>
        <w:t> </w:t>
      </w:r>
      <w:r>
        <w:rPr>
          <w:rFonts w:ascii="Segoe UI" w:hAnsi="Segoe UI" w:cs="Segoe UI"/>
          <w:color w:val="333333"/>
          <w:szCs w:val="22"/>
        </w:rPr>
        <w:t>- value of the read attribute</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 xml:space="preserve">Class </w:t>
      </w:r>
      <w:proofErr w:type="spellStart"/>
      <w:r>
        <w:rPr>
          <w:rFonts w:ascii="Segoe UI" w:hAnsi="Segoe UI" w:cs="Segoe UI"/>
          <w:color w:val="333333"/>
          <w:sz w:val="21"/>
          <w:szCs w:val="21"/>
        </w:rPr>
        <w:t>DeleteMessageBody</w:t>
      </w:r>
      <w:proofErr w:type="spellEnd"/>
      <w:r>
        <w:rPr>
          <w:rFonts w:ascii="Segoe UI" w:hAnsi="Segoe UI" w:cs="Segoe UI"/>
          <w:color w:val="333333"/>
          <w:sz w:val="21"/>
          <w:szCs w:val="21"/>
        </w:rPr>
        <w:t xml:space="preserve"> extends </w:t>
      </w:r>
      <w:proofErr w:type="spellStart"/>
      <w:r>
        <w:rPr>
          <w:rFonts w:ascii="Segoe UI" w:hAnsi="Segoe UI" w:cs="Segoe UI"/>
          <w:color w:val="333333"/>
          <w:sz w:val="21"/>
          <w:szCs w:val="21"/>
        </w:rPr>
        <w:t>MessageBody</w:t>
      </w:r>
      <w:proofErr w:type="spellEnd"/>
    </w:p>
    <w:p w:rsidR="00922B46" w:rsidRDefault="00922B46" w:rsidP="00922B46">
      <w:pPr>
        <w:numPr>
          <w:ilvl w:val="0"/>
          <w:numId w:val="13"/>
        </w:numPr>
        <w:spacing w:before="0" w:beforeAutospacing="1" w:after="0" w:afterAutospacing="1"/>
        <w:jc w:val="left"/>
        <w:rPr>
          <w:rFonts w:ascii="Segoe UI" w:hAnsi="Segoe UI" w:cs="Segoe UI"/>
          <w:color w:val="333333"/>
          <w:szCs w:val="22"/>
        </w:rPr>
      </w:pPr>
      <w:r>
        <w:rPr>
          <w:rStyle w:val="HTMLCode"/>
          <w:rFonts w:ascii="Consolas" w:hAnsi="Consolas" w:cs="Consolas"/>
          <w:color w:val="333333"/>
          <w:sz w:val="18"/>
          <w:szCs w:val="18"/>
        </w:rPr>
        <w:t>attribute</w:t>
      </w:r>
      <w:r>
        <w:rPr>
          <w:rFonts w:ascii="Segoe UI" w:hAnsi="Segoe UI" w:cs="Segoe UI"/>
          <w:color w:val="333333"/>
          <w:szCs w:val="22"/>
        </w:rPr>
        <w:t>- attribute in the object to be deleted</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 xml:space="preserve">Class </w:t>
      </w:r>
      <w:proofErr w:type="spellStart"/>
      <w:r>
        <w:rPr>
          <w:rFonts w:ascii="Segoe UI" w:hAnsi="Segoe UI" w:cs="Segoe UI"/>
          <w:color w:val="333333"/>
          <w:sz w:val="21"/>
          <w:szCs w:val="21"/>
        </w:rPr>
        <w:t>UpdateMessageBody</w:t>
      </w:r>
      <w:proofErr w:type="spellEnd"/>
      <w:r>
        <w:rPr>
          <w:rFonts w:ascii="Segoe UI" w:hAnsi="Segoe UI" w:cs="Segoe UI"/>
          <w:color w:val="333333"/>
          <w:sz w:val="21"/>
          <w:szCs w:val="21"/>
        </w:rPr>
        <w:t xml:space="preserve"> extends </w:t>
      </w:r>
      <w:proofErr w:type="spellStart"/>
      <w:r>
        <w:rPr>
          <w:rFonts w:ascii="Segoe UI" w:hAnsi="Segoe UI" w:cs="Segoe UI"/>
          <w:color w:val="333333"/>
          <w:sz w:val="21"/>
          <w:szCs w:val="21"/>
        </w:rPr>
        <w:t>MessageBody</w:t>
      </w:r>
      <w:proofErr w:type="spellEnd"/>
    </w:p>
    <w:p w:rsidR="00922B46" w:rsidRDefault="00922B46" w:rsidP="00922B46">
      <w:pPr>
        <w:numPr>
          <w:ilvl w:val="0"/>
          <w:numId w:val="14"/>
        </w:numPr>
        <w:spacing w:before="0" w:beforeAutospacing="1" w:after="0" w:afterAutospacing="1"/>
        <w:jc w:val="left"/>
        <w:rPr>
          <w:rFonts w:ascii="Segoe UI" w:hAnsi="Segoe UI" w:cs="Segoe UI"/>
          <w:color w:val="333333"/>
          <w:szCs w:val="22"/>
        </w:rPr>
      </w:pPr>
      <w:r>
        <w:rPr>
          <w:rStyle w:val="HTMLCode"/>
          <w:rFonts w:ascii="Consolas" w:hAnsi="Consolas" w:cs="Consolas"/>
          <w:color w:val="333333"/>
          <w:sz w:val="18"/>
          <w:szCs w:val="18"/>
        </w:rPr>
        <w:t>attribute</w:t>
      </w:r>
      <w:r>
        <w:rPr>
          <w:rFonts w:ascii="Segoe UI" w:hAnsi="Segoe UI" w:cs="Segoe UI"/>
          <w:color w:val="333333"/>
          <w:szCs w:val="22"/>
        </w:rPr>
        <w:t>- attribute in the object to be modified</w:t>
      </w:r>
    </w:p>
    <w:p w:rsidR="00922B46" w:rsidRDefault="00922B46" w:rsidP="00922B46">
      <w:pPr>
        <w:numPr>
          <w:ilvl w:val="0"/>
          <w:numId w:val="14"/>
        </w:numPr>
        <w:spacing w:before="0" w:after="0" w:afterAutospacing="1"/>
        <w:jc w:val="left"/>
        <w:rPr>
          <w:rFonts w:ascii="Segoe UI" w:hAnsi="Segoe UI" w:cs="Segoe UI"/>
          <w:color w:val="333333"/>
          <w:szCs w:val="22"/>
        </w:rPr>
      </w:pPr>
      <w:r>
        <w:rPr>
          <w:rStyle w:val="HTMLCode"/>
          <w:rFonts w:ascii="Consolas" w:hAnsi="Consolas" w:cs="Consolas"/>
          <w:color w:val="333333"/>
          <w:sz w:val="18"/>
          <w:szCs w:val="18"/>
        </w:rPr>
        <w:t>value</w:t>
      </w:r>
      <w:r>
        <w:rPr>
          <w:rStyle w:val="apple-converted-space"/>
          <w:rFonts w:ascii="Segoe UI" w:hAnsi="Segoe UI" w:cs="Segoe UI"/>
          <w:color w:val="333333"/>
          <w:szCs w:val="22"/>
        </w:rPr>
        <w:t> </w:t>
      </w:r>
      <w:r>
        <w:rPr>
          <w:rFonts w:ascii="Segoe UI" w:hAnsi="Segoe UI" w:cs="Segoe UI"/>
          <w:color w:val="333333"/>
          <w:szCs w:val="22"/>
        </w:rPr>
        <w:t>- new value of the attribute</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 xml:space="preserve">Class </w:t>
      </w:r>
      <w:proofErr w:type="spellStart"/>
      <w:r>
        <w:rPr>
          <w:rFonts w:ascii="Segoe UI" w:hAnsi="Segoe UI" w:cs="Segoe UI"/>
          <w:color w:val="333333"/>
          <w:sz w:val="21"/>
          <w:szCs w:val="21"/>
        </w:rPr>
        <w:t>ResponseMessageBody</w:t>
      </w:r>
      <w:proofErr w:type="spellEnd"/>
      <w:r>
        <w:rPr>
          <w:rFonts w:ascii="Segoe UI" w:hAnsi="Segoe UI" w:cs="Segoe UI"/>
          <w:color w:val="333333"/>
          <w:sz w:val="21"/>
          <w:szCs w:val="21"/>
        </w:rPr>
        <w:t xml:space="preserve"> extends </w:t>
      </w:r>
      <w:proofErr w:type="spellStart"/>
      <w:r>
        <w:rPr>
          <w:rFonts w:ascii="Segoe UI" w:hAnsi="Segoe UI" w:cs="Segoe UI"/>
          <w:color w:val="333333"/>
          <w:sz w:val="21"/>
          <w:szCs w:val="21"/>
        </w:rPr>
        <w:t>MessageBody</w:t>
      </w:r>
      <w:proofErr w:type="spellEnd"/>
    </w:p>
    <w:p w:rsidR="00922B46" w:rsidRPr="00922B46" w:rsidRDefault="00922B46" w:rsidP="00922B46">
      <w:pPr>
        <w:numPr>
          <w:ilvl w:val="0"/>
          <w:numId w:val="15"/>
        </w:numPr>
        <w:spacing w:before="0" w:beforeAutospacing="1" w:after="0" w:afterAutospacing="1"/>
        <w:jc w:val="left"/>
        <w:rPr>
          <w:rFonts w:ascii="Segoe UI" w:hAnsi="Segoe UI" w:cs="Segoe UI"/>
          <w:color w:val="333333"/>
          <w:szCs w:val="22"/>
          <w:lang w:val="fr-FR"/>
        </w:rPr>
      </w:pPr>
      <w:r w:rsidRPr="00922B46">
        <w:rPr>
          <w:rStyle w:val="HTMLCode"/>
          <w:rFonts w:ascii="Consolas" w:hAnsi="Consolas" w:cs="Consolas"/>
          <w:color w:val="333333"/>
          <w:sz w:val="18"/>
          <w:szCs w:val="18"/>
          <w:lang w:val="fr-FR"/>
        </w:rPr>
        <w:t>code</w:t>
      </w:r>
      <w:r w:rsidRPr="00922B46">
        <w:rPr>
          <w:rFonts w:ascii="Segoe UI" w:hAnsi="Segoe UI" w:cs="Segoe UI"/>
          <w:color w:val="333333"/>
          <w:szCs w:val="22"/>
          <w:lang w:val="fr-FR"/>
        </w:rPr>
        <w:t>- a response code complaint to HTTP response codes (RFC7231)</w:t>
      </w:r>
    </w:p>
    <w:p w:rsidR="00922B46" w:rsidRDefault="00922B46" w:rsidP="00922B46">
      <w:pPr>
        <w:numPr>
          <w:ilvl w:val="0"/>
          <w:numId w:val="15"/>
        </w:numPr>
        <w:spacing w:before="0" w:after="0" w:afterAutospacing="1"/>
        <w:jc w:val="left"/>
        <w:rPr>
          <w:rFonts w:ascii="Segoe UI" w:hAnsi="Segoe UI" w:cs="Segoe UI"/>
          <w:color w:val="333333"/>
          <w:szCs w:val="22"/>
        </w:rPr>
      </w:pPr>
      <w:r>
        <w:rPr>
          <w:rStyle w:val="HTMLCode"/>
          <w:rFonts w:ascii="Consolas" w:hAnsi="Consolas" w:cs="Consolas"/>
          <w:color w:val="333333"/>
          <w:sz w:val="18"/>
          <w:szCs w:val="18"/>
        </w:rPr>
        <w:t>value</w:t>
      </w:r>
      <w:r>
        <w:rPr>
          <w:rStyle w:val="apple-converted-space"/>
          <w:rFonts w:ascii="Segoe UI" w:hAnsi="Segoe UI" w:cs="Segoe UI"/>
          <w:color w:val="333333"/>
          <w:szCs w:val="22"/>
        </w:rPr>
        <w:t> </w:t>
      </w:r>
      <w:r>
        <w:rPr>
          <w:rFonts w:ascii="Segoe UI" w:hAnsi="Segoe UI" w:cs="Segoe UI"/>
          <w:color w:val="333333"/>
          <w:szCs w:val="22"/>
        </w:rPr>
        <w:t>- data value in JSON format (used as value to read message requests)</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 xml:space="preserve">Class </w:t>
      </w:r>
      <w:proofErr w:type="spellStart"/>
      <w:r>
        <w:rPr>
          <w:rFonts w:ascii="Segoe UI" w:hAnsi="Segoe UI" w:cs="Segoe UI"/>
          <w:color w:val="333333"/>
          <w:sz w:val="21"/>
          <w:szCs w:val="21"/>
        </w:rPr>
        <w:t>ResponseCode</w:t>
      </w:r>
      <w:proofErr w:type="spellEnd"/>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Enumeration of all response codes according to RFC7231</w:t>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 xml:space="preserve">Class </w:t>
      </w:r>
      <w:proofErr w:type="spellStart"/>
      <w:r>
        <w:rPr>
          <w:rFonts w:ascii="Segoe UI" w:hAnsi="Segoe UI" w:cs="Segoe UI"/>
          <w:color w:val="333333"/>
          <w:szCs w:val="22"/>
        </w:rPr>
        <w:t>MessageFactory</w:t>
      </w:r>
      <w:proofErr w:type="spellEnd"/>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The </w:t>
      </w:r>
      <w:proofErr w:type="spellStart"/>
      <w:r>
        <w:rPr>
          <w:rFonts w:ascii="Segoe UI" w:hAnsi="Segoe UI" w:cs="Segoe UI"/>
          <w:color w:val="333333"/>
          <w:sz w:val="22"/>
          <w:szCs w:val="22"/>
        </w:rPr>
        <w:t>MessageFactory</w:t>
      </w:r>
      <w:proofErr w:type="spellEnd"/>
      <w:r>
        <w:rPr>
          <w:rFonts w:ascii="Segoe UI" w:hAnsi="Segoe UI" w:cs="Segoe UI"/>
          <w:color w:val="333333"/>
          <w:sz w:val="22"/>
          <w:szCs w:val="22"/>
        </w:rPr>
        <w:t xml:space="preserve"> creates messages according to the</w:t>
      </w:r>
      <w:r>
        <w:rPr>
          <w:rStyle w:val="apple-converted-space"/>
          <w:rFonts w:ascii="Segoe UI" w:hAnsi="Segoe UI" w:cs="Segoe UI"/>
          <w:color w:val="333333"/>
          <w:sz w:val="22"/>
          <w:szCs w:val="22"/>
        </w:rPr>
        <w:t> </w:t>
      </w:r>
      <w:hyperlink r:id="rId27" w:history="1">
        <w:r>
          <w:rPr>
            <w:rStyle w:val="Hyperlink"/>
            <w:rFonts w:ascii="Segoe UI" w:hAnsi="Segoe UI" w:cs="Segoe UI"/>
            <w:color w:val="4078C0"/>
            <w:sz w:val="22"/>
            <w:szCs w:val="22"/>
          </w:rPr>
          <w:t>Message Data Model</w:t>
        </w:r>
      </w:hyperlink>
      <w:r>
        <w:rPr>
          <w:rStyle w:val="apple-converted-space"/>
          <w:rFonts w:ascii="Segoe UI" w:hAnsi="Segoe UI" w:cs="Segoe UI"/>
          <w:color w:val="333333"/>
          <w:sz w:val="22"/>
          <w:szCs w:val="22"/>
        </w:rPr>
        <w:t> </w:t>
      </w:r>
      <w:r>
        <w:rPr>
          <w:rFonts w:ascii="Segoe UI" w:hAnsi="Segoe UI" w:cs="Segoe UI"/>
          <w:color w:val="333333"/>
          <w:sz w:val="22"/>
          <w:szCs w:val="22"/>
        </w:rPr>
        <w:t>to be sent through the Runtime Message Bus.</w:t>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Methods</w:t>
      </w:r>
    </w:p>
    <w:p w:rsidR="00922B46" w:rsidRDefault="00922B46" w:rsidP="00922B46">
      <w:pPr>
        <w:numPr>
          <w:ilvl w:val="0"/>
          <w:numId w:val="16"/>
        </w:numPr>
        <w:spacing w:before="0" w:beforeAutospacing="1" w:after="0" w:afterAutospacing="1"/>
        <w:jc w:val="left"/>
        <w:rPr>
          <w:rFonts w:ascii="Segoe UI" w:hAnsi="Segoe UI" w:cs="Segoe UI"/>
          <w:color w:val="333333"/>
          <w:szCs w:val="22"/>
        </w:rPr>
      </w:pPr>
      <w:proofErr w:type="gramStart"/>
      <w:r>
        <w:rPr>
          <w:rStyle w:val="HTMLCode"/>
          <w:rFonts w:ascii="Consolas" w:hAnsi="Consolas" w:cs="Consolas"/>
          <w:color w:val="333333"/>
          <w:sz w:val="18"/>
          <w:szCs w:val="18"/>
        </w:rPr>
        <w:t>constructor(</w:t>
      </w:r>
      <w:proofErr w:type="gramEnd"/>
      <w:r>
        <w:rPr>
          <w:rStyle w:val="HTMLCode"/>
          <w:rFonts w:ascii="Consolas" w:hAnsi="Consolas" w:cs="Consolas"/>
          <w:color w:val="333333"/>
          <w:sz w:val="18"/>
          <w:szCs w:val="18"/>
        </w:rPr>
        <w:t>...)</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createMessageRequest</w:t>
      </w:r>
      <w:proofErr w:type="spellEnd"/>
      <w:r>
        <w:rPr>
          <w:rStyle w:val="HTMLCode"/>
          <w:rFonts w:ascii="Consolas" w:hAnsi="Consolas" w:cs="Consolas"/>
          <w:color w:val="333333"/>
          <w:sz w:val="18"/>
          <w:szCs w:val="18"/>
        </w:rPr>
        <w:t>(</w:t>
      </w:r>
      <w:proofErr w:type="spellStart"/>
      <w:r>
        <w:rPr>
          <w:rStyle w:val="HTMLCode"/>
          <w:rFonts w:ascii="Consolas" w:hAnsi="Consolas" w:cs="Consolas"/>
          <w:color w:val="333333"/>
          <w:sz w:val="18"/>
          <w:szCs w:val="18"/>
        </w:rPr>
        <w:t>URL.URLList</w:t>
      </w:r>
      <w:proofErr w:type="spellEnd"/>
      <w:r>
        <w:rPr>
          <w:rStyle w:val="HTMLCode"/>
          <w:rFonts w:ascii="Consolas" w:hAnsi="Consolas" w:cs="Consolas"/>
          <w:color w:val="333333"/>
          <w:sz w:val="18"/>
          <w:szCs w:val="18"/>
        </w:rPr>
        <w:t xml:space="preserve"> to, </w:t>
      </w:r>
      <w:proofErr w:type="spellStart"/>
      <w:r>
        <w:rPr>
          <w:rStyle w:val="HTMLCode"/>
          <w:rFonts w:ascii="Consolas" w:hAnsi="Consolas" w:cs="Consolas"/>
          <w:color w:val="333333"/>
          <w:sz w:val="18"/>
          <w:szCs w:val="18"/>
        </w:rPr>
        <w:t>MessageType</w:t>
      </w:r>
      <w:proofErr w:type="spellEnd"/>
      <w:r>
        <w:rPr>
          <w:rStyle w:val="HTMLCode"/>
          <w:rFonts w:ascii="Consolas" w:hAnsi="Consolas" w:cs="Consolas"/>
          <w:color w:val="333333"/>
          <w:sz w:val="18"/>
          <w:szCs w:val="18"/>
        </w:rPr>
        <w:t xml:space="preserve"> type, Object </w:t>
      </w:r>
      <w:proofErr w:type="spellStart"/>
      <w:r>
        <w:rPr>
          <w:rStyle w:val="HTMLCode"/>
          <w:rFonts w:ascii="Consolas" w:hAnsi="Consolas" w:cs="Consolas"/>
          <w:color w:val="333333"/>
          <w:sz w:val="18"/>
          <w:szCs w:val="18"/>
        </w:rPr>
        <w:t>extraHeaders</w:t>
      </w:r>
      <w:proofErr w:type="spellEnd"/>
      <w:r>
        <w:rPr>
          <w:rStyle w:val="HTMLCode"/>
          <w:rFonts w:ascii="Consolas" w:hAnsi="Consolas" w:cs="Consolas"/>
          <w:color w:val="333333"/>
          <w:sz w:val="18"/>
          <w:szCs w:val="18"/>
        </w:rPr>
        <w:t xml:space="preserve">, </w:t>
      </w:r>
      <w:proofErr w:type="spellStart"/>
      <w:r>
        <w:rPr>
          <w:rStyle w:val="HTMLCode"/>
          <w:rFonts w:ascii="Consolas" w:hAnsi="Consolas" w:cs="Consolas"/>
          <w:color w:val="333333"/>
          <w:sz w:val="18"/>
          <w:szCs w:val="18"/>
        </w:rPr>
        <w:t>MessageBody</w:t>
      </w:r>
      <w:proofErr w:type="spellEnd"/>
      <w:r>
        <w:rPr>
          <w:rStyle w:val="HTMLCode"/>
          <w:rFonts w:ascii="Consolas" w:hAnsi="Consolas" w:cs="Consolas"/>
          <w:color w:val="333333"/>
          <w:sz w:val="18"/>
          <w:szCs w:val="18"/>
        </w:rPr>
        <w:t xml:space="preserve"> body )</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createDeleteMessageRequest</w:t>
      </w:r>
      <w:proofErr w:type="spellEnd"/>
      <w:r>
        <w:rPr>
          <w:rStyle w:val="HTMLCode"/>
          <w:rFonts w:ascii="Consolas" w:hAnsi="Consolas" w:cs="Consolas"/>
          <w:color w:val="333333"/>
          <w:sz w:val="18"/>
          <w:szCs w:val="18"/>
        </w:rPr>
        <w:t>(Message data)</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createUpdateMessageRequest</w:t>
      </w:r>
      <w:proofErr w:type="spellEnd"/>
      <w:r>
        <w:rPr>
          <w:rStyle w:val="HTMLCode"/>
          <w:rFonts w:ascii="Consolas" w:hAnsi="Consolas" w:cs="Consolas"/>
          <w:color w:val="333333"/>
          <w:sz w:val="18"/>
          <w:szCs w:val="18"/>
        </w:rPr>
        <w:t>(Message data, String attribute, String value)</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createReadMessageRequest</w:t>
      </w:r>
      <w:proofErr w:type="spellEnd"/>
      <w:r>
        <w:rPr>
          <w:rStyle w:val="HTMLCode"/>
          <w:rFonts w:ascii="Consolas" w:hAnsi="Consolas" w:cs="Consolas"/>
          <w:color w:val="333333"/>
          <w:sz w:val="18"/>
          <w:szCs w:val="18"/>
        </w:rPr>
        <w:t xml:space="preserve">(Message data, String attribute, String criteria, String </w:t>
      </w:r>
      <w:proofErr w:type="spellStart"/>
      <w:r>
        <w:rPr>
          <w:rStyle w:val="HTMLCode"/>
          <w:rFonts w:ascii="Consolas" w:hAnsi="Consolas" w:cs="Consolas"/>
          <w:color w:val="333333"/>
          <w:sz w:val="18"/>
          <w:szCs w:val="18"/>
        </w:rPr>
        <w:t>criteriaSyntax</w:t>
      </w:r>
      <w:proofErr w:type="spellEnd"/>
      <w:r>
        <w:rPr>
          <w:rStyle w:val="HTMLCode"/>
          <w:rFonts w:ascii="Consolas" w:hAnsi="Consolas" w:cs="Consolas"/>
          <w:color w:val="333333"/>
          <w:sz w:val="18"/>
          <w:szCs w:val="18"/>
        </w:rPr>
        <w:t>)</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createResponse</w:t>
      </w:r>
      <w:proofErr w:type="spellEnd"/>
      <w:r>
        <w:rPr>
          <w:rStyle w:val="HTMLCode"/>
          <w:rFonts w:ascii="Consolas" w:hAnsi="Consolas" w:cs="Consolas"/>
          <w:color w:val="333333"/>
          <w:sz w:val="18"/>
          <w:szCs w:val="18"/>
        </w:rPr>
        <w:t xml:space="preserve">(Message data, </w:t>
      </w:r>
      <w:proofErr w:type="spellStart"/>
      <w:r>
        <w:rPr>
          <w:rStyle w:val="HTMLCode"/>
          <w:rFonts w:ascii="Consolas" w:hAnsi="Consolas" w:cs="Consolas"/>
          <w:color w:val="333333"/>
          <w:sz w:val="18"/>
          <w:szCs w:val="18"/>
        </w:rPr>
        <w:t>ResponseCode</w:t>
      </w:r>
      <w:proofErr w:type="spellEnd"/>
      <w:r>
        <w:rPr>
          <w:rStyle w:val="HTMLCode"/>
          <w:rFonts w:ascii="Consolas" w:hAnsi="Consolas" w:cs="Consolas"/>
          <w:color w:val="333333"/>
          <w:sz w:val="18"/>
          <w:szCs w:val="18"/>
        </w:rPr>
        <w:t xml:space="preserve"> code)</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getHeader</w:t>
      </w:r>
      <w:proofErr w:type="spellEnd"/>
      <w:r>
        <w:rPr>
          <w:rStyle w:val="HTMLCode"/>
          <w:rFonts w:ascii="Consolas" w:hAnsi="Consolas" w:cs="Consolas"/>
          <w:color w:val="333333"/>
          <w:sz w:val="18"/>
          <w:szCs w:val="18"/>
        </w:rPr>
        <w:t>(Message data, String key) returns String</w:t>
      </w:r>
    </w:p>
    <w:p w:rsidR="00922B46" w:rsidRDefault="00922B46" w:rsidP="00922B46">
      <w:pPr>
        <w:numPr>
          <w:ilvl w:val="0"/>
          <w:numId w:val="16"/>
        </w:numPr>
        <w:spacing w:before="0" w:after="0" w:afterAutospacing="1"/>
        <w:jc w:val="left"/>
        <w:rPr>
          <w:rFonts w:ascii="Segoe UI" w:hAnsi="Segoe UI" w:cs="Segoe UI"/>
          <w:color w:val="333333"/>
          <w:szCs w:val="22"/>
        </w:rPr>
      </w:pPr>
      <w:proofErr w:type="spellStart"/>
      <w:r>
        <w:rPr>
          <w:rStyle w:val="HTMLCode"/>
          <w:rFonts w:ascii="Consolas" w:hAnsi="Consolas" w:cs="Consolas"/>
          <w:color w:val="333333"/>
          <w:sz w:val="18"/>
          <w:szCs w:val="18"/>
        </w:rPr>
        <w:t>getBody</w:t>
      </w:r>
      <w:proofErr w:type="spellEnd"/>
      <w:r>
        <w:rPr>
          <w:rStyle w:val="HTMLCode"/>
          <w:rFonts w:ascii="Consolas" w:hAnsi="Consolas" w:cs="Consolas"/>
          <w:color w:val="333333"/>
          <w:sz w:val="18"/>
          <w:szCs w:val="18"/>
        </w:rPr>
        <w:t>(Message data): returns JSON object</w:t>
      </w:r>
    </w:p>
    <w:p w:rsidR="00922B46" w:rsidRDefault="00922B46" w:rsidP="00922B46">
      <w:pPr>
        <w:pStyle w:val="Heading4"/>
        <w:spacing w:before="326" w:after="217"/>
        <w:rPr>
          <w:rFonts w:ascii="Segoe UI" w:hAnsi="Segoe UI" w:cs="Segoe UI"/>
          <w:color w:val="333333"/>
          <w:szCs w:val="22"/>
        </w:rPr>
      </w:pPr>
      <w:proofErr w:type="spellStart"/>
      <w:r>
        <w:rPr>
          <w:rFonts w:ascii="Segoe UI" w:hAnsi="Segoe UI" w:cs="Segoe UI"/>
          <w:color w:val="333333"/>
          <w:szCs w:val="22"/>
        </w:rPr>
        <w:lastRenderedPageBreak/>
        <w:t>Synchronizaiton</w:t>
      </w:r>
      <w:proofErr w:type="spellEnd"/>
      <w:r>
        <w:rPr>
          <w:rFonts w:ascii="Segoe UI" w:hAnsi="Segoe UI" w:cs="Segoe UI"/>
          <w:color w:val="333333"/>
          <w:szCs w:val="22"/>
        </w:rPr>
        <w:t xml:space="preserve"> among </w:t>
      </w:r>
      <w:proofErr w:type="spellStart"/>
      <w:r>
        <w:rPr>
          <w:rFonts w:ascii="Segoe UI" w:hAnsi="Segoe UI" w:cs="Segoe UI"/>
          <w:color w:val="333333"/>
          <w:szCs w:val="22"/>
        </w:rPr>
        <w:t>Hyperties</w:t>
      </w:r>
      <w:proofErr w:type="spellEnd"/>
      <w:r>
        <w:rPr>
          <w:rFonts w:ascii="Segoe UI" w:hAnsi="Segoe UI" w:cs="Segoe UI"/>
          <w:color w:val="333333"/>
          <w:szCs w:val="22"/>
        </w:rPr>
        <w:t xml:space="preserve"> (</w:t>
      </w:r>
      <w:proofErr w:type="spellStart"/>
      <w:r>
        <w:rPr>
          <w:rFonts w:ascii="Segoe UI" w:hAnsi="Segoe UI" w:cs="Segoe UI"/>
          <w:color w:val="333333"/>
          <w:szCs w:val="22"/>
        </w:rPr>
        <w:t>Syncer</w:t>
      </w:r>
      <w:proofErr w:type="spellEnd"/>
      <w:r>
        <w:rPr>
          <w:rFonts w:ascii="Segoe UI" w:hAnsi="Segoe UI" w:cs="Segoe UI"/>
          <w:color w:val="333333"/>
          <w:szCs w:val="22"/>
        </w:rPr>
        <w:t xml:space="preserve"> API)</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API provides data object synchronisation among </w:t>
      </w:r>
      <w:proofErr w:type="spellStart"/>
      <w:r>
        <w:rPr>
          <w:rFonts w:ascii="Segoe UI" w:hAnsi="Segoe UI" w:cs="Segoe UI"/>
          <w:color w:val="333333"/>
          <w:sz w:val="22"/>
          <w:szCs w:val="22"/>
        </w:rPr>
        <w:t>Hyperties</w:t>
      </w:r>
      <w:proofErr w:type="spellEnd"/>
      <w:r>
        <w:rPr>
          <w:rFonts w:ascii="Segoe UI" w:hAnsi="Segoe UI" w:cs="Segoe UI"/>
          <w:color w:val="333333"/>
          <w:sz w:val="22"/>
          <w:szCs w:val="22"/>
        </w:rPr>
        <w:t xml:space="preserve">. The synchronised Data Objects are JSON data objects. 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API is depicted in the following diagram:</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noProof/>
          <w:color w:val="4078C0"/>
          <w:sz w:val="22"/>
          <w:szCs w:val="22"/>
          <w:lang w:val="en-US" w:eastAsia="en-US"/>
        </w:rPr>
        <w:lastRenderedPageBreak/>
        <w:drawing>
          <wp:inline distT="0" distB="0" distL="0" distR="0">
            <wp:extent cx="11179810" cy="11490325"/>
            <wp:effectExtent l="19050" t="0" r="2540" b="0"/>
            <wp:docPr id="5" name="Picture 2" descr="Syncher API">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her API">
                      <a:hlinkClick r:id="rId28" tgtFrame="&quot;_blank&quot;"/>
                    </pic:cNvPr>
                    <pic:cNvPicPr>
                      <a:picLocks noChangeAspect="1" noChangeArrowheads="1"/>
                    </pic:cNvPicPr>
                  </pic:nvPicPr>
                  <pic:blipFill>
                    <a:blip r:embed="rId29" cstate="print"/>
                    <a:srcRect/>
                    <a:stretch>
                      <a:fillRect/>
                    </a:stretch>
                  </pic:blipFill>
                  <pic:spPr bwMode="auto">
                    <a:xfrm>
                      <a:off x="0" y="0"/>
                      <a:ext cx="11179810" cy="11490325"/>
                    </a:xfrm>
                    <a:prstGeom prst="rect">
                      <a:avLst/>
                    </a:prstGeom>
                    <a:noFill/>
                    <a:ln w="9525">
                      <a:noFill/>
                      <a:miter lim="800000"/>
                      <a:headEnd/>
                      <a:tailEnd/>
                    </a:ln>
                  </pic:spPr>
                </pic:pic>
              </a:graphicData>
            </a:graphic>
          </wp:inline>
        </w:drawing>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lastRenderedPageBreak/>
        <w:t xml:space="preserve">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is a singleton owned by a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that uses it to communicate with other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through data synchronisation. 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"owns" all </w:t>
      </w:r>
      <w:proofErr w:type="spellStart"/>
      <w:r>
        <w:rPr>
          <w:rFonts w:ascii="Segoe UI" w:hAnsi="Segoe UI" w:cs="Segoe UI"/>
          <w:color w:val="333333"/>
          <w:sz w:val="22"/>
          <w:szCs w:val="22"/>
        </w:rPr>
        <w:t>DataObjects</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DataObject</w:t>
      </w:r>
      <w:proofErr w:type="spellEnd"/>
      <w:r>
        <w:rPr>
          <w:rFonts w:ascii="Segoe UI" w:hAnsi="Segoe UI" w:cs="Segoe UI"/>
          <w:color w:val="333333"/>
          <w:sz w:val="22"/>
          <w:szCs w:val="22"/>
        </w:rPr>
        <w:t xml:space="preserve"> class) used by its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i.e. </w:t>
      </w:r>
      <w:proofErr w:type="spellStart"/>
      <w:r>
        <w:rPr>
          <w:rFonts w:ascii="Segoe UI" w:hAnsi="Segoe UI" w:cs="Segoe UI"/>
          <w:color w:val="333333"/>
          <w:sz w:val="22"/>
          <w:szCs w:val="22"/>
        </w:rPr>
        <w:t>DataObject</w:t>
      </w:r>
      <w:proofErr w:type="spellEnd"/>
      <w:r>
        <w:rPr>
          <w:rFonts w:ascii="Segoe UI" w:hAnsi="Segoe UI" w:cs="Segoe UI"/>
          <w:color w:val="333333"/>
          <w:sz w:val="22"/>
          <w:szCs w:val="22"/>
        </w:rPr>
        <w:t xml:space="preserve"> instances (creation, destruction) are managed by 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and not by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Each </w:t>
      </w:r>
      <w:proofErr w:type="spellStart"/>
      <w:r>
        <w:rPr>
          <w:rFonts w:ascii="Segoe UI" w:hAnsi="Segoe UI" w:cs="Segoe UI"/>
          <w:color w:val="333333"/>
          <w:sz w:val="22"/>
          <w:szCs w:val="22"/>
        </w:rPr>
        <w:t>DataObject</w:t>
      </w:r>
      <w:proofErr w:type="spellEnd"/>
      <w:r>
        <w:rPr>
          <w:rFonts w:ascii="Segoe UI" w:hAnsi="Segoe UI" w:cs="Segoe UI"/>
          <w:color w:val="333333"/>
          <w:sz w:val="22"/>
          <w:szCs w:val="22"/>
        </w:rPr>
        <w:t xml:space="preserve"> is addressed by a URL - </w:t>
      </w:r>
      <w:proofErr w:type="spellStart"/>
      <w:r>
        <w:rPr>
          <w:rFonts w:ascii="Segoe UI" w:hAnsi="Segoe UI" w:cs="Segoe UI"/>
          <w:color w:val="333333"/>
          <w:sz w:val="22"/>
          <w:szCs w:val="22"/>
        </w:rPr>
        <w:t>ObjectURL</w:t>
      </w:r>
      <w:proofErr w:type="spellEnd"/>
      <w:r>
        <w:rPr>
          <w:rFonts w:ascii="Segoe UI" w:hAnsi="Segoe UI" w:cs="Segoe UI"/>
          <w:color w:val="333333"/>
          <w:sz w:val="22"/>
          <w:szCs w:val="22"/>
        </w:rPr>
        <w:t xml:space="preserve"> - that is used by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Messaging Framework to correctly route messages required to support the data synchronisation, via the </w:t>
      </w:r>
      <w:proofErr w:type="spellStart"/>
      <w:r>
        <w:rPr>
          <w:rFonts w:ascii="Segoe UI" w:hAnsi="Segoe UI" w:cs="Segoe UI"/>
          <w:color w:val="333333"/>
          <w:sz w:val="22"/>
          <w:szCs w:val="22"/>
        </w:rPr>
        <w:t>MiniBUS</w:t>
      </w:r>
      <w:proofErr w:type="spellEnd"/>
      <w:r>
        <w:rPr>
          <w:rFonts w:ascii="Segoe UI" w:hAnsi="Segoe UI" w:cs="Segoe UI"/>
          <w:color w:val="333333"/>
          <w:sz w:val="22"/>
          <w:szCs w:val="22"/>
        </w:rPr>
        <w:t xml:space="preserve"> component. When a new Data Object (Reporter or Observed) is created, 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will add listeners in the </w:t>
      </w:r>
      <w:proofErr w:type="spellStart"/>
      <w:r>
        <w:rPr>
          <w:rFonts w:ascii="Segoe UI" w:hAnsi="Segoe UI" w:cs="Segoe UI"/>
          <w:color w:val="333333"/>
          <w:sz w:val="22"/>
          <w:szCs w:val="22"/>
        </w:rPr>
        <w:t>MiniBus</w:t>
      </w:r>
      <w:proofErr w:type="spellEnd"/>
      <w:r>
        <w:rPr>
          <w:rFonts w:ascii="Segoe UI" w:hAnsi="Segoe UI" w:cs="Segoe UI"/>
          <w:color w:val="333333"/>
          <w:sz w:val="22"/>
          <w:szCs w:val="22"/>
        </w:rPr>
        <w:t xml:space="preserve"> to receive messages targeting the </w:t>
      </w:r>
      <w:proofErr w:type="spellStart"/>
      <w:r>
        <w:rPr>
          <w:rFonts w:ascii="Segoe UI" w:hAnsi="Segoe UI" w:cs="Segoe UI"/>
          <w:color w:val="333333"/>
          <w:sz w:val="22"/>
          <w:szCs w:val="22"/>
        </w:rPr>
        <w:t>ObjectURL</w:t>
      </w:r>
      <w:proofErr w:type="spellEnd"/>
      <w:r>
        <w:rPr>
          <w:rFonts w:ascii="Segoe UI" w:hAnsi="Segoe UI" w:cs="Segoe UI"/>
          <w:color w:val="333333"/>
          <w:sz w:val="22"/>
          <w:szCs w:val="22"/>
        </w:rPr>
        <w:t xml:space="preserve">. This means, 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is the end-point associated to </w:t>
      </w:r>
      <w:proofErr w:type="spellStart"/>
      <w:r>
        <w:rPr>
          <w:rFonts w:ascii="Segoe UI" w:hAnsi="Segoe UI" w:cs="Segoe UI"/>
          <w:color w:val="333333"/>
          <w:sz w:val="22"/>
          <w:szCs w:val="22"/>
        </w:rPr>
        <w:t>ObjectURL</w:t>
      </w:r>
      <w:proofErr w:type="spellEnd"/>
      <w:r>
        <w:rPr>
          <w:rFonts w:ascii="Segoe UI" w:hAnsi="Segoe UI" w:cs="Segoe UI"/>
          <w:color w:val="333333"/>
          <w:sz w:val="22"/>
          <w:szCs w:val="22"/>
        </w:rPr>
        <w:t xml:space="preserve"> and not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According to the Reporter-Observer pattern, there are two types of </w:t>
      </w:r>
      <w:proofErr w:type="spellStart"/>
      <w:r>
        <w:rPr>
          <w:rFonts w:ascii="Segoe UI" w:hAnsi="Segoe UI" w:cs="Segoe UI"/>
          <w:color w:val="333333"/>
          <w:sz w:val="22"/>
          <w:szCs w:val="22"/>
        </w:rPr>
        <w:t>DataObjects</w:t>
      </w:r>
      <w:proofErr w:type="spellEnd"/>
      <w:r>
        <w:rPr>
          <w:rFonts w:ascii="Segoe UI" w:hAnsi="Segoe UI" w:cs="Segoe UI"/>
          <w:color w:val="333333"/>
          <w:sz w:val="22"/>
          <w:szCs w:val="22"/>
        </w:rPr>
        <w:t xml:space="preserve"> that each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can manage:</w:t>
      </w:r>
    </w:p>
    <w:p w:rsidR="00922B46" w:rsidRDefault="00922B46" w:rsidP="00922B46">
      <w:pPr>
        <w:pStyle w:val="NormalWeb"/>
        <w:spacing w:before="0" w:after="217"/>
        <w:rPr>
          <w:rFonts w:ascii="Segoe UI" w:hAnsi="Segoe UI" w:cs="Segoe UI"/>
          <w:color w:val="333333"/>
          <w:sz w:val="22"/>
          <w:szCs w:val="22"/>
        </w:rPr>
      </w:pPr>
      <w:proofErr w:type="spellStart"/>
      <w:r>
        <w:rPr>
          <w:rFonts w:ascii="Segoe UI" w:hAnsi="Segoe UI" w:cs="Segoe UI"/>
          <w:color w:val="333333"/>
          <w:sz w:val="22"/>
          <w:szCs w:val="22"/>
        </w:rPr>
        <w:t>DataObjectReporter</w:t>
      </w:r>
      <w:proofErr w:type="spellEnd"/>
      <w:r>
        <w:rPr>
          <w:rFonts w:ascii="Segoe UI" w:hAnsi="Segoe UI" w:cs="Segoe UI"/>
          <w:color w:val="333333"/>
          <w:sz w:val="22"/>
          <w:szCs w:val="22"/>
        </w:rPr>
        <w:t xml:space="preserve"> - provides functions to handle </w:t>
      </w:r>
      <w:proofErr w:type="spellStart"/>
      <w:r>
        <w:rPr>
          <w:rFonts w:ascii="Segoe UI" w:hAnsi="Segoe UI" w:cs="Segoe UI"/>
          <w:color w:val="333333"/>
          <w:sz w:val="22"/>
          <w:szCs w:val="22"/>
        </w:rPr>
        <w:t>DataObjects</w:t>
      </w:r>
      <w:proofErr w:type="spellEnd"/>
      <w:r>
        <w:rPr>
          <w:rFonts w:ascii="Segoe UI" w:hAnsi="Segoe UI" w:cs="Segoe UI"/>
          <w:color w:val="333333"/>
          <w:sz w:val="22"/>
          <w:szCs w:val="22"/>
        </w:rPr>
        <w:t xml:space="preserve"> as a Reporter i.e. the data that is written in the object by the </w:t>
      </w:r>
      <w:proofErr w:type="spellStart"/>
      <w:r>
        <w:rPr>
          <w:rFonts w:ascii="Segoe UI" w:hAnsi="Segoe UI" w:cs="Segoe UI"/>
          <w:color w:val="333333"/>
          <w:sz w:val="22"/>
          <w:szCs w:val="22"/>
        </w:rPr>
        <w:t>DataObject</w:t>
      </w:r>
      <w:proofErr w:type="spellEnd"/>
      <w:r>
        <w:rPr>
          <w:rFonts w:ascii="Segoe UI" w:hAnsi="Segoe UI" w:cs="Segoe UI"/>
          <w:color w:val="333333"/>
          <w:sz w:val="22"/>
          <w:szCs w:val="22"/>
        </w:rPr>
        <w:t xml:space="preserve"> owner, is immediately propagated to all observers. It also handles requests from other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to subscribe (</w:t>
      </w:r>
      <w:proofErr w:type="spellStart"/>
      <w:r>
        <w:rPr>
          <w:rFonts w:ascii="Segoe UI" w:hAnsi="Segoe UI" w:cs="Segoe UI"/>
          <w:color w:val="333333"/>
          <w:sz w:val="22"/>
          <w:szCs w:val="22"/>
        </w:rPr>
        <w:t>ie</w:t>
      </w:r>
      <w:proofErr w:type="spellEnd"/>
      <w:r>
        <w:rPr>
          <w:rFonts w:ascii="Segoe UI" w:hAnsi="Segoe UI" w:cs="Segoe UI"/>
          <w:color w:val="333333"/>
          <w:sz w:val="22"/>
          <w:szCs w:val="22"/>
        </w:rPr>
        <w:t xml:space="preserve"> request to be an Observer) or to read the Data Object.</w:t>
      </w:r>
    </w:p>
    <w:p w:rsidR="00922B46" w:rsidRDefault="00922B46" w:rsidP="00922B46">
      <w:pPr>
        <w:pStyle w:val="NormalWeb"/>
        <w:spacing w:before="0" w:after="217"/>
        <w:rPr>
          <w:rFonts w:ascii="Segoe UI" w:hAnsi="Segoe UI" w:cs="Segoe UI"/>
          <w:color w:val="333333"/>
          <w:sz w:val="22"/>
          <w:szCs w:val="22"/>
        </w:rPr>
      </w:pPr>
      <w:proofErr w:type="spellStart"/>
      <w:r>
        <w:rPr>
          <w:rFonts w:ascii="Segoe UI" w:hAnsi="Segoe UI" w:cs="Segoe UI"/>
          <w:color w:val="333333"/>
          <w:sz w:val="22"/>
          <w:szCs w:val="22"/>
        </w:rPr>
        <w:t>DataObjectObserver</w:t>
      </w:r>
      <w:proofErr w:type="spellEnd"/>
      <w:r>
        <w:rPr>
          <w:rFonts w:ascii="Segoe UI" w:hAnsi="Segoe UI" w:cs="Segoe UI"/>
          <w:color w:val="333333"/>
          <w:sz w:val="22"/>
          <w:szCs w:val="22"/>
        </w:rPr>
        <w:t xml:space="preserve"> - provides functions to handle </w:t>
      </w:r>
      <w:proofErr w:type="spellStart"/>
      <w:r>
        <w:rPr>
          <w:rFonts w:ascii="Segoe UI" w:hAnsi="Segoe UI" w:cs="Segoe UI"/>
          <w:color w:val="333333"/>
          <w:sz w:val="22"/>
          <w:szCs w:val="22"/>
        </w:rPr>
        <w:t>DataObjects</w:t>
      </w:r>
      <w:proofErr w:type="spellEnd"/>
      <w:r>
        <w:rPr>
          <w:rFonts w:ascii="Segoe UI" w:hAnsi="Segoe UI" w:cs="Segoe UI"/>
          <w:color w:val="333333"/>
          <w:sz w:val="22"/>
          <w:szCs w:val="22"/>
        </w:rPr>
        <w:t xml:space="preserve"> as </w:t>
      </w:r>
      <w:proofErr w:type="gramStart"/>
      <w:r>
        <w:rPr>
          <w:rFonts w:ascii="Segoe UI" w:hAnsi="Segoe UI" w:cs="Segoe UI"/>
          <w:color w:val="333333"/>
          <w:sz w:val="22"/>
          <w:szCs w:val="22"/>
        </w:rPr>
        <w:t>a</w:t>
      </w:r>
      <w:proofErr w:type="gramEnd"/>
      <w:r>
        <w:rPr>
          <w:rFonts w:ascii="Segoe UI" w:hAnsi="Segoe UI" w:cs="Segoe UI"/>
          <w:color w:val="333333"/>
          <w:sz w:val="22"/>
          <w:szCs w:val="22"/>
        </w:rPr>
        <w:t xml:space="preserve"> Observer i.e. it handles a "copy" of the original Data Object which is updated as soon as the Reporter changes. Changes on the </w:t>
      </w:r>
      <w:proofErr w:type="spellStart"/>
      <w:r>
        <w:rPr>
          <w:rFonts w:ascii="Segoe UI" w:hAnsi="Segoe UI" w:cs="Segoe UI"/>
          <w:color w:val="333333"/>
          <w:sz w:val="22"/>
          <w:szCs w:val="22"/>
        </w:rPr>
        <w:t>DataObject</w:t>
      </w:r>
      <w:proofErr w:type="spellEnd"/>
      <w:r>
        <w:rPr>
          <w:rFonts w:ascii="Segoe UI" w:hAnsi="Segoe UI" w:cs="Segoe UI"/>
          <w:color w:val="333333"/>
          <w:sz w:val="22"/>
          <w:szCs w:val="22"/>
        </w:rPr>
        <w:t xml:space="preserve"> are notified to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Observers.</w:t>
      </w:r>
    </w:p>
    <w:p w:rsidR="00922B46" w:rsidRDefault="00922B46" w:rsidP="00922B46">
      <w:pPr>
        <w:pStyle w:val="NormalWeb"/>
        <w:spacing w:before="0" w:after="0"/>
        <w:rPr>
          <w:rFonts w:ascii="Segoe UI" w:hAnsi="Segoe UI" w:cs="Segoe UI"/>
          <w:color w:val="333333"/>
          <w:sz w:val="22"/>
          <w:szCs w:val="22"/>
        </w:rPr>
      </w:pPr>
      <w:r>
        <w:rPr>
          <w:rFonts w:ascii="Segoe UI" w:hAnsi="Segoe UI" w:cs="Segoe UI"/>
          <w:color w:val="333333"/>
          <w:sz w:val="22"/>
          <w:szCs w:val="22"/>
        </w:rPr>
        <w:t xml:space="preserve">In addition, </w:t>
      </w:r>
      <w:proofErr w:type="spellStart"/>
      <w:r>
        <w:rPr>
          <w:rFonts w:ascii="Segoe UI" w:hAnsi="Segoe UI" w:cs="Segoe UI"/>
          <w:color w:val="333333"/>
          <w:sz w:val="22"/>
          <w:szCs w:val="22"/>
        </w:rPr>
        <w:t>DataObjects</w:t>
      </w:r>
      <w:proofErr w:type="spellEnd"/>
      <w:r>
        <w:rPr>
          <w:rFonts w:ascii="Segoe UI" w:hAnsi="Segoe UI" w:cs="Segoe UI"/>
          <w:color w:val="333333"/>
          <w:sz w:val="22"/>
          <w:szCs w:val="22"/>
        </w:rPr>
        <w:t xml:space="preserve"> can be </w:t>
      </w:r>
      <w:proofErr w:type="spellStart"/>
      <w:r>
        <w:rPr>
          <w:rFonts w:ascii="Segoe UI" w:hAnsi="Segoe UI" w:cs="Segoe UI"/>
          <w:color w:val="333333"/>
          <w:sz w:val="22"/>
          <w:szCs w:val="22"/>
        </w:rPr>
        <w:t>SyncObjectParents</w:t>
      </w:r>
      <w:proofErr w:type="spellEnd"/>
      <w:r>
        <w:rPr>
          <w:rFonts w:ascii="Segoe UI" w:hAnsi="Segoe UI" w:cs="Segoe UI"/>
          <w:color w:val="333333"/>
          <w:sz w:val="22"/>
          <w:szCs w:val="22"/>
        </w:rPr>
        <w:t xml:space="preserve"> with collections of </w:t>
      </w:r>
      <w:proofErr w:type="spellStart"/>
      <w:r>
        <w:rPr>
          <w:rFonts w:ascii="Segoe UI" w:hAnsi="Segoe UI" w:cs="Segoe UI"/>
          <w:color w:val="333333"/>
          <w:sz w:val="22"/>
          <w:szCs w:val="22"/>
        </w:rPr>
        <w:t>DataObjectChild</w:t>
      </w:r>
      <w:proofErr w:type="spellEnd"/>
      <w:r>
        <w:rPr>
          <w:rFonts w:ascii="Segoe UI" w:hAnsi="Segoe UI" w:cs="Segoe UI"/>
          <w:color w:val="333333"/>
          <w:sz w:val="22"/>
          <w:szCs w:val="22"/>
        </w:rPr>
        <w:t xml:space="preserve">. Each collection is called </w:t>
      </w:r>
      <w:proofErr w:type="spellStart"/>
      <w:r>
        <w:rPr>
          <w:rFonts w:ascii="Segoe UI" w:hAnsi="Segoe UI" w:cs="Segoe UI"/>
          <w:color w:val="333333"/>
          <w:sz w:val="22"/>
          <w:szCs w:val="22"/>
        </w:rPr>
        <w:t>DataObjectChildren</w:t>
      </w:r>
      <w:proofErr w:type="spellEnd"/>
      <w:r>
        <w:rPr>
          <w:rFonts w:ascii="Segoe UI" w:hAnsi="Segoe UI" w:cs="Segoe UI"/>
          <w:color w:val="333333"/>
          <w:sz w:val="22"/>
          <w:szCs w:val="22"/>
        </w:rPr>
        <w:t>. Either Reporter (</w:t>
      </w:r>
      <w:proofErr w:type="spellStart"/>
      <w:r>
        <w:rPr>
          <w:rFonts w:ascii="Segoe UI" w:hAnsi="Segoe UI" w:cs="Segoe UI"/>
          <w:color w:val="333333"/>
          <w:sz w:val="22"/>
          <w:szCs w:val="22"/>
        </w:rPr>
        <w:t>DataObjectReporter</w:t>
      </w:r>
      <w:proofErr w:type="spellEnd"/>
      <w:r>
        <w:rPr>
          <w:rFonts w:ascii="Segoe UI" w:hAnsi="Segoe UI" w:cs="Segoe UI"/>
          <w:color w:val="333333"/>
          <w:sz w:val="22"/>
          <w:szCs w:val="22"/>
        </w:rPr>
        <w:t>) or Observers (</w:t>
      </w:r>
      <w:proofErr w:type="spellStart"/>
      <w:r>
        <w:rPr>
          <w:rFonts w:ascii="Segoe UI" w:hAnsi="Segoe UI" w:cs="Segoe UI"/>
          <w:color w:val="333333"/>
          <w:sz w:val="22"/>
          <w:szCs w:val="22"/>
        </w:rPr>
        <w:t>DataObjectObserver</w:t>
      </w:r>
      <w:proofErr w:type="spellEnd"/>
      <w:r>
        <w:rPr>
          <w:rFonts w:ascii="Segoe UI" w:hAnsi="Segoe UI" w:cs="Segoe UI"/>
          <w:color w:val="333333"/>
          <w:sz w:val="22"/>
          <w:szCs w:val="22"/>
        </w:rPr>
        <w:t xml:space="preserve">) can create </w:t>
      </w:r>
      <w:proofErr w:type="spellStart"/>
      <w:r>
        <w:rPr>
          <w:rFonts w:ascii="Segoe UI" w:hAnsi="Segoe UI" w:cs="Segoe UI"/>
          <w:color w:val="333333"/>
          <w:sz w:val="22"/>
          <w:szCs w:val="22"/>
        </w:rPr>
        <w:t>DataObjectChilds</w:t>
      </w:r>
      <w:proofErr w:type="spellEnd"/>
      <w:r>
        <w:rPr>
          <w:rFonts w:ascii="Segoe UI" w:hAnsi="Segoe UI" w:cs="Segoe UI"/>
          <w:color w:val="333333"/>
          <w:sz w:val="22"/>
          <w:szCs w:val="22"/>
        </w:rPr>
        <w:t xml:space="preserve"> in a certain children collection (</w:t>
      </w:r>
      <w:proofErr w:type="spellStart"/>
      <w:proofErr w:type="gramStart"/>
      <w:r>
        <w:rPr>
          <w:rStyle w:val="HTMLCode"/>
          <w:rFonts w:ascii="Consolas" w:hAnsi="Consolas" w:cs="Consolas"/>
          <w:color w:val="333333"/>
          <w:sz w:val="18"/>
          <w:szCs w:val="18"/>
        </w:rPr>
        <w:t>addChild</w:t>
      </w:r>
      <w:proofErr w:type="spellEnd"/>
      <w:r>
        <w:rPr>
          <w:rStyle w:val="HTMLCode"/>
          <w:rFonts w:ascii="Consolas" w:hAnsi="Consolas" w:cs="Consolas"/>
          <w:color w:val="333333"/>
          <w:sz w:val="18"/>
          <w:szCs w:val="18"/>
        </w:rPr>
        <w:t>(</w:t>
      </w:r>
      <w:proofErr w:type="gramEnd"/>
      <w:r>
        <w:rPr>
          <w:rStyle w:val="HTMLCode"/>
          <w:rFonts w:ascii="Consolas" w:hAnsi="Consolas" w:cs="Consolas"/>
          <w:color w:val="333333"/>
          <w:sz w:val="18"/>
          <w:szCs w:val="18"/>
        </w:rPr>
        <w:t>)</w:t>
      </w:r>
      <w:r>
        <w:rPr>
          <w:rStyle w:val="apple-converted-space"/>
          <w:rFonts w:ascii="Segoe UI" w:hAnsi="Segoe UI" w:cs="Segoe UI"/>
          <w:color w:val="333333"/>
          <w:sz w:val="22"/>
          <w:szCs w:val="22"/>
        </w:rPr>
        <w:t> </w:t>
      </w:r>
      <w:r>
        <w:rPr>
          <w:rFonts w:ascii="Segoe UI" w:hAnsi="Segoe UI" w:cs="Segoe UI"/>
          <w:color w:val="333333"/>
          <w:sz w:val="22"/>
          <w:szCs w:val="22"/>
        </w:rPr>
        <w:t>function).</w:t>
      </w:r>
    </w:p>
    <w:p w:rsidR="00922B46" w:rsidRDefault="00922B46" w:rsidP="00922B46">
      <w:pPr>
        <w:pStyle w:val="Heading5"/>
        <w:spacing w:before="326" w:after="217"/>
        <w:rPr>
          <w:rFonts w:ascii="Segoe UI" w:hAnsi="Segoe UI" w:cs="Segoe UI"/>
          <w:color w:val="333333"/>
          <w:sz w:val="21"/>
          <w:szCs w:val="21"/>
        </w:rPr>
      </w:pPr>
      <w:proofErr w:type="spellStart"/>
      <w:r>
        <w:rPr>
          <w:rFonts w:ascii="Segoe UI" w:hAnsi="Segoe UI" w:cs="Segoe UI"/>
          <w:color w:val="333333"/>
          <w:sz w:val="21"/>
          <w:szCs w:val="21"/>
        </w:rPr>
        <w:t>Syncher</w:t>
      </w:r>
      <w:proofErr w:type="spellEnd"/>
      <w:r>
        <w:rPr>
          <w:rFonts w:ascii="Segoe UI" w:hAnsi="Segoe UI" w:cs="Segoe UI"/>
          <w:color w:val="333333"/>
          <w:sz w:val="21"/>
          <w:szCs w:val="21"/>
        </w:rPr>
        <w:t xml:space="preserve"> API</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This is the main class that manages the creation of Data Objects. It is a singleton i.e. only one instance is available per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It's the owner of all kind of data objects that can be synchronised by the </w:t>
      </w: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including Reported Objects (</w:t>
      </w:r>
      <w:proofErr w:type="spellStart"/>
      <w:r>
        <w:rPr>
          <w:rFonts w:ascii="Segoe UI" w:hAnsi="Segoe UI" w:cs="Segoe UI"/>
          <w:color w:val="333333"/>
          <w:sz w:val="22"/>
          <w:szCs w:val="22"/>
        </w:rPr>
        <w:t>DataObjectReporter</w:t>
      </w:r>
      <w:proofErr w:type="spellEnd"/>
      <w:r>
        <w:rPr>
          <w:rFonts w:ascii="Segoe UI" w:hAnsi="Segoe UI" w:cs="Segoe UI"/>
          <w:color w:val="333333"/>
          <w:sz w:val="22"/>
          <w:szCs w:val="22"/>
        </w:rPr>
        <w:t>) and Observed Objects (</w:t>
      </w:r>
      <w:proofErr w:type="spellStart"/>
      <w:r>
        <w:rPr>
          <w:rFonts w:ascii="Segoe UI" w:hAnsi="Segoe UI" w:cs="Segoe UI"/>
          <w:color w:val="333333"/>
          <w:sz w:val="22"/>
          <w:szCs w:val="22"/>
        </w:rPr>
        <w:t>DataObjectObserver</w:t>
      </w:r>
      <w:proofErr w:type="spellEnd"/>
      <w:r>
        <w:rPr>
          <w:rFonts w:ascii="Segoe UI" w:hAnsi="Segoe UI" w:cs="Segoe UI"/>
          <w:color w:val="333333"/>
          <w:sz w:val="22"/>
          <w:szCs w:val="22"/>
        </w:rPr>
        <w:t>).</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Properties</w:t>
      </w:r>
    </w:p>
    <w:p w:rsidR="00922B46" w:rsidRDefault="00922B46" w:rsidP="00922B46">
      <w:pPr>
        <w:numPr>
          <w:ilvl w:val="0"/>
          <w:numId w:val="17"/>
        </w:numPr>
        <w:spacing w:before="100" w:beforeAutospacing="1" w:after="100" w:afterAutospacing="1"/>
        <w:jc w:val="left"/>
        <w:rPr>
          <w:rFonts w:ascii="Segoe UI" w:hAnsi="Segoe UI" w:cs="Segoe UI"/>
          <w:color w:val="333333"/>
          <w:szCs w:val="22"/>
        </w:rPr>
      </w:pPr>
      <w:r>
        <w:rPr>
          <w:rFonts w:ascii="Segoe UI" w:hAnsi="Segoe UI" w:cs="Segoe UI"/>
          <w:color w:val="333333"/>
          <w:szCs w:val="22"/>
        </w:rPr>
        <w:t xml:space="preserve">owner: </w:t>
      </w:r>
      <w:proofErr w:type="spellStart"/>
      <w:r>
        <w:rPr>
          <w:rFonts w:ascii="Segoe UI" w:hAnsi="Segoe UI" w:cs="Segoe UI"/>
          <w:color w:val="333333"/>
          <w:szCs w:val="22"/>
        </w:rPr>
        <w:t>HypertyURL</w:t>
      </w:r>
      <w:proofErr w:type="spellEnd"/>
      <w:r>
        <w:rPr>
          <w:rFonts w:ascii="Segoe UI" w:hAnsi="Segoe UI" w:cs="Segoe UI"/>
          <w:color w:val="333333"/>
          <w:szCs w:val="22"/>
        </w:rPr>
        <w:t xml:space="preserve"> of </w:t>
      </w:r>
      <w:proofErr w:type="spellStart"/>
      <w:r>
        <w:rPr>
          <w:rFonts w:ascii="Segoe UI" w:hAnsi="Segoe UI" w:cs="Segoe UI"/>
          <w:color w:val="333333"/>
          <w:szCs w:val="22"/>
        </w:rPr>
        <w:t>Syncher's</w:t>
      </w:r>
      <w:proofErr w:type="spellEnd"/>
      <w:r>
        <w:rPr>
          <w:rFonts w:ascii="Segoe UI" w:hAnsi="Segoe UI" w:cs="Segoe UI"/>
          <w:color w:val="333333"/>
          <w:szCs w:val="22"/>
        </w:rPr>
        <w:t xml:space="preserve">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instance owner</w:t>
      </w:r>
    </w:p>
    <w:p w:rsidR="00922B46" w:rsidRDefault="00922B46" w:rsidP="00922B46">
      <w:pPr>
        <w:numPr>
          <w:ilvl w:val="0"/>
          <w:numId w:val="17"/>
        </w:numPr>
        <w:spacing w:before="60" w:after="100" w:afterAutospacing="1"/>
        <w:jc w:val="left"/>
        <w:rPr>
          <w:rFonts w:ascii="Segoe UI" w:hAnsi="Segoe UI" w:cs="Segoe UI"/>
          <w:color w:val="333333"/>
          <w:szCs w:val="22"/>
        </w:rPr>
      </w:pPr>
      <w:r>
        <w:rPr>
          <w:rFonts w:ascii="Segoe UI" w:hAnsi="Segoe UI" w:cs="Segoe UI"/>
          <w:color w:val="333333"/>
          <w:szCs w:val="22"/>
        </w:rPr>
        <w:t>observers: [</w:t>
      </w:r>
      <w:proofErr w:type="spellStart"/>
      <w:r>
        <w:rPr>
          <w:rFonts w:ascii="Segoe UI" w:hAnsi="Segoe UI" w:cs="Segoe UI"/>
          <w:color w:val="333333"/>
          <w:szCs w:val="22"/>
        </w:rPr>
        <w:t>DataObjectObserver</w:t>
      </w:r>
      <w:proofErr w:type="spellEnd"/>
      <w:r>
        <w:rPr>
          <w:rFonts w:ascii="Segoe UI" w:hAnsi="Segoe UI" w:cs="Segoe UI"/>
          <w:color w:val="333333"/>
          <w:szCs w:val="22"/>
        </w:rPr>
        <w:t>] Array of Observed Objects</w:t>
      </w:r>
    </w:p>
    <w:p w:rsidR="00922B46" w:rsidRDefault="00922B46" w:rsidP="00922B46">
      <w:pPr>
        <w:numPr>
          <w:ilvl w:val="0"/>
          <w:numId w:val="17"/>
        </w:numPr>
        <w:spacing w:before="60" w:after="100" w:afterAutospacing="1"/>
        <w:jc w:val="left"/>
        <w:rPr>
          <w:rFonts w:ascii="Segoe UI" w:hAnsi="Segoe UI" w:cs="Segoe UI"/>
          <w:color w:val="333333"/>
          <w:szCs w:val="22"/>
        </w:rPr>
      </w:pPr>
      <w:r>
        <w:rPr>
          <w:rFonts w:ascii="Segoe UI" w:hAnsi="Segoe UI" w:cs="Segoe UI"/>
          <w:color w:val="333333"/>
          <w:szCs w:val="22"/>
        </w:rPr>
        <w:t>reporters: [</w:t>
      </w:r>
      <w:proofErr w:type="spellStart"/>
      <w:r>
        <w:rPr>
          <w:rFonts w:ascii="Segoe UI" w:hAnsi="Segoe UI" w:cs="Segoe UI"/>
          <w:color w:val="333333"/>
          <w:szCs w:val="22"/>
        </w:rPr>
        <w:t>DataObjectReporter</w:t>
      </w:r>
      <w:proofErr w:type="spellEnd"/>
      <w:r>
        <w:rPr>
          <w:rFonts w:ascii="Segoe UI" w:hAnsi="Segoe UI" w:cs="Segoe UI"/>
          <w:color w:val="333333"/>
          <w:szCs w:val="22"/>
        </w:rPr>
        <w:t>] Array of Reported Objects</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Methods</w:t>
      </w:r>
    </w:p>
    <w:p w:rsidR="00922B46" w:rsidRDefault="00922B46" w:rsidP="00922B46">
      <w:pPr>
        <w:pStyle w:val="NormalWeb"/>
        <w:spacing w:before="0" w:after="217"/>
        <w:rPr>
          <w:rFonts w:ascii="Segoe UI" w:hAnsi="Segoe UI" w:cs="Segoe UI"/>
          <w:color w:val="333333"/>
          <w:sz w:val="22"/>
          <w:szCs w:val="22"/>
        </w:rPr>
      </w:pPr>
      <w:proofErr w:type="gramStart"/>
      <w:r>
        <w:rPr>
          <w:rStyle w:val="Strong"/>
          <w:rFonts w:ascii="Segoe UI" w:hAnsi="Segoe UI" w:cs="Segoe UI"/>
          <w:color w:val="333333"/>
          <w:sz w:val="22"/>
          <w:szCs w:val="22"/>
        </w:rPr>
        <w:t>constructor</w:t>
      </w:r>
      <w:proofErr w:type="gramEnd"/>
    </w:p>
    <w:p w:rsidR="00922B46" w:rsidRDefault="00922B46" w:rsidP="00922B46">
      <w:pPr>
        <w:pStyle w:val="NormalWeb"/>
        <w:spacing w:before="0" w:after="0"/>
        <w:rPr>
          <w:rFonts w:ascii="Segoe UI" w:hAnsi="Segoe UI" w:cs="Segoe UI"/>
          <w:color w:val="333333"/>
          <w:sz w:val="22"/>
          <w:szCs w:val="22"/>
        </w:rPr>
      </w:pPr>
      <w:proofErr w:type="gramStart"/>
      <w:r>
        <w:rPr>
          <w:rStyle w:val="HTMLCode"/>
          <w:rFonts w:ascii="Consolas" w:hAnsi="Consolas" w:cs="Consolas"/>
          <w:color w:val="333333"/>
          <w:sz w:val="18"/>
          <w:szCs w:val="18"/>
        </w:rPr>
        <w:t>constructor(</w:t>
      </w:r>
      <w:proofErr w:type="gramEnd"/>
      <w:r>
        <w:rPr>
          <w:rStyle w:val="HTMLCode"/>
          <w:rFonts w:ascii="Consolas" w:hAnsi="Consolas" w:cs="Consolas"/>
          <w:color w:val="333333"/>
          <w:sz w:val="18"/>
          <w:szCs w:val="18"/>
        </w:rPr>
        <w:t xml:space="preserve">owner: </w:t>
      </w:r>
      <w:proofErr w:type="spellStart"/>
      <w:r>
        <w:rPr>
          <w:rStyle w:val="HTMLCode"/>
          <w:rFonts w:ascii="Consolas" w:hAnsi="Consolas" w:cs="Consolas"/>
          <w:color w:val="333333"/>
          <w:sz w:val="18"/>
          <w:szCs w:val="18"/>
        </w:rPr>
        <w:t>HypertyURL</w:t>
      </w:r>
      <w:proofErr w:type="spellEnd"/>
      <w:r>
        <w:rPr>
          <w:rStyle w:val="HTMLCode"/>
          <w:rFonts w:ascii="Consolas" w:hAnsi="Consolas" w:cs="Consolas"/>
          <w:color w:val="333333"/>
          <w:sz w:val="18"/>
          <w:szCs w:val="18"/>
        </w:rPr>
        <w:t xml:space="preserve">, bus: </w:t>
      </w:r>
      <w:proofErr w:type="spellStart"/>
      <w:r>
        <w:rPr>
          <w:rStyle w:val="HTMLCode"/>
          <w:rFonts w:ascii="Consolas" w:hAnsi="Consolas" w:cs="Consolas"/>
          <w:color w:val="333333"/>
          <w:sz w:val="18"/>
          <w:szCs w:val="18"/>
        </w:rPr>
        <w:t>MiniBus</w:t>
      </w:r>
      <w:proofErr w:type="spellEnd"/>
      <w:r>
        <w:rPr>
          <w:rStyle w:val="HTMLCode"/>
          <w:rFonts w:ascii="Consolas" w:hAnsi="Consolas" w:cs="Consolas"/>
          <w:color w:val="333333"/>
          <w:sz w:val="18"/>
          <w:szCs w:val="18"/>
        </w:rPr>
        <w:t xml:space="preserve">, </w:t>
      </w:r>
      <w:proofErr w:type="spellStart"/>
      <w:r>
        <w:rPr>
          <w:rStyle w:val="HTMLCode"/>
          <w:rFonts w:ascii="Consolas" w:hAnsi="Consolas" w:cs="Consolas"/>
          <w:color w:val="333333"/>
          <w:sz w:val="18"/>
          <w:szCs w:val="18"/>
        </w:rPr>
        <w:t>config</w:t>
      </w:r>
      <w:proofErr w:type="spellEnd"/>
      <w:r>
        <w:rPr>
          <w:rStyle w:val="HTMLCode"/>
          <w:rFonts w:ascii="Consolas" w:hAnsi="Consolas" w:cs="Consolas"/>
          <w:color w:val="333333"/>
          <w:sz w:val="18"/>
          <w:szCs w:val="18"/>
        </w:rPr>
        <w:t xml:space="preserve">: </w:t>
      </w:r>
      <w:proofErr w:type="spellStart"/>
      <w:r>
        <w:rPr>
          <w:rStyle w:val="HTMLCode"/>
          <w:rFonts w:ascii="Consolas" w:hAnsi="Consolas" w:cs="Consolas"/>
          <w:color w:val="333333"/>
          <w:sz w:val="18"/>
          <w:szCs w:val="18"/>
        </w:rPr>
        <w:t>Config</w:t>
      </w:r>
      <w:proofErr w:type="spellEnd"/>
      <w:r>
        <w:rPr>
          <w:rStyle w:val="HTMLCode"/>
          <w:rFonts w:ascii="Consolas" w:hAnsi="Consolas" w:cs="Consolas"/>
          <w:color w:val="333333"/>
          <w:sz w:val="18"/>
          <w:szCs w:val="18"/>
        </w:rPr>
        <w:t>)</w:t>
      </w:r>
    </w:p>
    <w:p w:rsidR="00922B46" w:rsidRDefault="00922B46" w:rsidP="00922B46">
      <w:pPr>
        <w:pStyle w:val="NormalWeb"/>
        <w:spacing w:before="0" w:after="217"/>
        <w:rPr>
          <w:rFonts w:ascii="Segoe UI" w:hAnsi="Segoe UI" w:cs="Segoe UI"/>
          <w:color w:val="333333"/>
          <w:sz w:val="22"/>
          <w:szCs w:val="22"/>
        </w:rPr>
      </w:pPr>
      <w:proofErr w:type="spellStart"/>
      <w:r>
        <w:rPr>
          <w:rFonts w:ascii="Segoe UI" w:hAnsi="Segoe UI" w:cs="Segoe UI"/>
          <w:color w:val="333333"/>
          <w:sz w:val="22"/>
          <w:szCs w:val="22"/>
        </w:rPr>
        <w:t>Syncher</w:t>
      </w:r>
      <w:proofErr w:type="spellEnd"/>
      <w:r>
        <w:rPr>
          <w:rFonts w:ascii="Segoe UI" w:hAnsi="Segoe UI" w:cs="Segoe UI"/>
          <w:color w:val="333333"/>
          <w:sz w:val="22"/>
          <w:szCs w:val="22"/>
        </w:rPr>
        <w:t xml:space="preserve"> is created one per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The parameters are basically the same as the ones that are passed to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constructor.</w:t>
      </w:r>
    </w:p>
    <w:p w:rsidR="00922B46" w:rsidRDefault="00922B46" w:rsidP="00922B46">
      <w:pPr>
        <w:numPr>
          <w:ilvl w:val="0"/>
          <w:numId w:val="18"/>
        </w:numPr>
        <w:spacing w:before="100" w:beforeAutospacing="1" w:after="100" w:afterAutospacing="1"/>
        <w:jc w:val="left"/>
        <w:rPr>
          <w:rFonts w:ascii="Segoe UI" w:hAnsi="Segoe UI" w:cs="Segoe UI"/>
          <w:color w:val="333333"/>
          <w:szCs w:val="22"/>
        </w:rPr>
      </w:pPr>
      <w:r>
        <w:rPr>
          <w:rFonts w:ascii="Segoe UI" w:hAnsi="Segoe UI" w:cs="Segoe UI"/>
          <w:color w:val="333333"/>
          <w:szCs w:val="22"/>
        </w:rPr>
        <w:t xml:space="preserve">owner: </w:t>
      </w:r>
      <w:proofErr w:type="spellStart"/>
      <w:r>
        <w:rPr>
          <w:rFonts w:ascii="Segoe UI" w:hAnsi="Segoe UI" w:cs="Segoe UI"/>
          <w:color w:val="333333"/>
          <w:szCs w:val="22"/>
        </w:rPr>
        <w:t>HypertyURL</w:t>
      </w:r>
      <w:proofErr w:type="spellEnd"/>
      <w:r>
        <w:rPr>
          <w:rFonts w:ascii="Segoe UI" w:hAnsi="Segoe UI" w:cs="Segoe UI"/>
          <w:color w:val="333333"/>
          <w:szCs w:val="22"/>
        </w:rPr>
        <w:t xml:space="preserve"> of </w:t>
      </w:r>
      <w:proofErr w:type="spellStart"/>
      <w:r>
        <w:rPr>
          <w:rFonts w:ascii="Segoe UI" w:hAnsi="Segoe UI" w:cs="Segoe UI"/>
          <w:color w:val="333333"/>
          <w:szCs w:val="22"/>
        </w:rPr>
        <w:t>Syncher's</w:t>
      </w:r>
      <w:proofErr w:type="spellEnd"/>
      <w:r>
        <w:rPr>
          <w:rFonts w:ascii="Segoe UI" w:hAnsi="Segoe UI" w:cs="Segoe UI"/>
          <w:color w:val="333333"/>
          <w:szCs w:val="22"/>
        </w:rPr>
        <w:t xml:space="preserve">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instance owner</w:t>
      </w:r>
    </w:p>
    <w:p w:rsidR="00922B46" w:rsidRDefault="00922B46" w:rsidP="00922B46">
      <w:pPr>
        <w:numPr>
          <w:ilvl w:val="0"/>
          <w:numId w:val="18"/>
        </w:numPr>
        <w:spacing w:before="60" w:after="100" w:afterAutospacing="1"/>
        <w:jc w:val="left"/>
        <w:rPr>
          <w:rFonts w:ascii="Segoe UI" w:hAnsi="Segoe UI" w:cs="Segoe UI"/>
          <w:color w:val="333333"/>
          <w:szCs w:val="22"/>
        </w:rPr>
      </w:pPr>
      <w:r>
        <w:rPr>
          <w:rFonts w:ascii="Segoe UI" w:hAnsi="Segoe UI" w:cs="Segoe UI"/>
          <w:color w:val="333333"/>
          <w:szCs w:val="22"/>
        </w:rPr>
        <w:lastRenderedPageBreak/>
        <w:t xml:space="preserve">bus: </w:t>
      </w:r>
      <w:proofErr w:type="spellStart"/>
      <w:r>
        <w:rPr>
          <w:rFonts w:ascii="Segoe UI" w:hAnsi="Segoe UI" w:cs="Segoe UI"/>
          <w:color w:val="333333"/>
          <w:szCs w:val="22"/>
        </w:rPr>
        <w:t>MiniBus</w:t>
      </w:r>
      <w:proofErr w:type="spellEnd"/>
      <w:r>
        <w:rPr>
          <w:rFonts w:ascii="Segoe UI" w:hAnsi="Segoe UI" w:cs="Segoe UI"/>
          <w:color w:val="333333"/>
          <w:szCs w:val="22"/>
        </w:rPr>
        <w:t xml:space="preserve"> interface to send and receive message, using </w:t>
      </w:r>
      <w:proofErr w:type="spellStart"/>
      <w:r>
        <w:rPr>
          <w:rFonts w:ascii="Segoe UI" w:hAnsi="Segoe UI" w:cs="Segoe UI"/>
          <w:color w:val="333333"/>
          <w:szCs w:val="22"/>
        </w:rPr>
        <w:t>postMessage</w:t>
      </w:r>
      <w:proofErr w:type="spellEnd"/>
      <w:r>
        <w:rPr>
          <w:rFonts w:ascii="Segoe UI" w:hAnsi="Segoe UI" w:cs="Segoe UI"/>
          <w:color w:val="333333"/>
          <w:szCs w:val="22"/>
        </w:rPr>
        <w:t xml:space="preserve"> and </w:t>
      </w:r>
      <w:proofErr w:type="spellStart"/>
      <w:r>
        <w:rPr>
          <w:rFonts w:ascii="Segoe UI" w:hAnsi="Segoe UI" w:cs="Segoe UI"/>
          <w:color w:val="333333"/>
          <w:szCs w:val="22"/>
        </w:rPr>
        <w:t>addListener</w:t>
      </w:r>
      <w:proofErr w:type="spellEnd"/>
    </w:p>
    <w:p w:rsidR="00922B46" w:rsidRDefault="00922B46" w:rsidP="00922B46">
      <w:pPr>
        <w:numPr>
          <w:ilvl w:val="0"/>
          <w:numId w:val="18"/>
        </w:numPr>
        <w:spacing w:before="60" w:after="100" w:afterAutospacing="1"/>
        <w:jc w:val="left"/>
        <w:rPr>
          <w:rFonts w:ascii="Segoe UI" w:hAnsi="Segoe UI" w:cs="Segoe UI"/>
          <w:color w:val="333333"/>
          <w:szCs w:val="22"/>
        </w:rPr>
      </w:pPr>
      <w:proofErr w:type="spellStart"/>
      <w:proofErr w:type="gramStart"/>
      <w:r>
        <w:rPr>
          <w:rFonts w:ascii="Segoe UI" w:hAnsi="Segoe UI" w:cs="Segoe UI"/>
          <w:color w:val="333333"/>
          <w:szCs w:val="22"/>
        </w:rPr>
        <w:t>config</w:t>
      </w:r>
      <w:proofErr w:type="spellEnd"/>
      <w:proofErr w:type="gramEnd"/>
      <w:r>
        <w:rPr>
          <w:rFonts w:ascii="Segoe UI" w:hAnsi="Segoe UI" w:cs="Segoe UI"/>
          <w:color w:val="333333"/>
          <w:szCs w:val="22"/>
        </w:rPr>
        <w:t xml:space="preserve">: Configuration data. The only required field for now is the </w:t>
      </w:r>
      <w:proofErr w:type="spellStart"/>
      <w:r>
        <w:rPr>
          <w:rFonts w:ascii="Segoe UI" w:hAnsi="Segoe UI" w:cs="Segoe UI"/>
          <w:color w:val="333333"/>
          <w:szCs w:val="22"/>
        </w:rPr>
        <w:t>runtimeURL</w:t>
      </w:r>
      <w:proofErr w:type="spellEnd"/>
    </w:p>
    <w:p w:rsidR="00922B46" w:rsidRDefault="00922B46" w:rsidP="00922B46">
      <w:pPr>
        <w:pStyle w:val="NormalWeb"/>
        <w:spacing w:before="0" w:after="217"/>
        <w:rPr>
          <w:rFonts w:ascii="Segoe UI" w:hAnsi="Segoe UI" w:cs="Segoe UI"/>
          <w:color w:val="333333"/>
          <w:sz w:val="22"/>
          <w:szCs w:val="22"/>
        </w:rPr>
      </w:pPr>
      <w:proofErr w:type="gramStart"/>
      <w:r>
        <w:rPr>
          <w:rStyle w:val="Strong"/>
          <w:rFonts w:ascii="Segoe UI" w:hAnsi="Segoe UI" w:cs="Segoe UI"/>
          <w:color w:val="333333"/>
          <w:sz w:val="22"/>
          <w:szCs w:val="22"/>
        </w:rPr>
        <w:t>create</w:t>
      </w:r>
      <w:proofErr w:type="gramEnd"/>
    </w:p>
    <w:p w:rsidR="00922B46" w:rsidRDefault="00922B46" w:rsidP="00922B46">
      <w:pPr>
        <w:pStyle w:val="NormalWeb"/>
        <w:spacing w:before="0" w:after="0"/>
        <w:rPr>
          <w:rFonts w:ascii="Segoe UI" w:hAnsi="Segoe UI" w:cs="Segoe UI"/>
          <w:color w:val="333333"/>
          <w:sz w:val="22"/>
          <w:szCs w:val="22"/>
        </w:rPr>
      </w:pPr>
      <w:proofErr w:type="gramStart"/>
      <w:r>
        <w:rPr>
          <w:rStyle w:val="HTMLCode"/>
          <w:rFonts w:ascii="Consolas" w:hAnsi="Consolas" w:cs="Consolas"/>
          <w:color w:val="333333"/>
          <w:sz w:val="18"/>
          <w:szCs w:val="18"/>
        </w:rPr>
        <w:t>create(</w:t>
      </w:r>
      <w:proofErr w:type="gramEnd"/>
      <w:r>
        <w:rPr>
          <w:rStyle w:val="HTMLCode"/>
          <w:rFonts w:ascii="Consolas" w:hAnsi="Consolas" w:cs="Consolas"/>
          <w:color w:val="333333"/>
          <w:sz w:val="18"/>
          <w:szCs w:val="18"/>
        </w:rPr>
        <w:t xml:space="preserve">schema: </w:t>
      </w:r>
      <w:proofErr w:type="spellStart"/>
      <w:r>
        <w:rPr>
          <w:rStyle w:val="HTMLCode"/>
          <w:rFonts w:ascii="Consolas" w:hAnsi="Consolas" w:cs="Consolas"/>
          <w:color w:val="333333"/>
          <w:sz w:val="18"/>
          <w:szCs w:val="18"/>
        </w:rPr>
        <w:t>SchemaURL</w:t>
      </w:r>
      <w:proofErr w:type="spellEnd"/>
      <w:r>
        <w:rPr>
          <w:rStyle w:val="HTMLCode"/>
          <w:rFonts w:ascii="Consolas" w:hAnsi="Consolas" w:cs="Consolas"/>
          <w:color w:val="333333"/>
          <w:sz w:val="18"/>
          <w:szCs w:val="18"/>
        </w:rPr>
        <w:t>, observers?: [</w:t>
      </w:r>
      <w:proofErr w:type="spellStart"/>
      <w:r>
        <w:rPr>
          <w:rStyle w:val="HTMLCode"/>
          <w:rFonts w:ascii="Consolas" w:hAnsi="Consolas" w:cs="Consolas"/>
          <w:color w:val="333333"/>
          <w:sz w:val="18"/>
          <w:szCs w:val="18"/>
        </w:rPr>
        <w:t>HypertyURL</w:t>
      </w:r>
      <w:proofErr w:type="spellEnd"/>
      <w:r>
        <w:rPr>
          <w:rStyle w:val="HTMLCode"/>
          <w:rFonts w:ascii="Consolas" w:hAnsi="Consolas" w:cs="Consolas"/>
          <w:color w:val="333333"/>
          <w:sz w:val="18"/>
          <w:szCs w:val="18"/>
        </w:rPr>
        <w:t xml:space="preserve">], </w:t>
      </w:r>
      <w:proofErr w:type="spellStart"/>
      <w:r>
        <w:rPr>
          <w:rStyle w:val="HTMLCode"/>
          <w:rFonts w:ascii="Consolas" w:hAnsi="Consolas" w:cs="Consolas"/>
          <w:color w:val="333333"/>
          <w:sz w:val="18"/>
          <w:szCs w:val="18"/>
        </w:rPr>
        <w:t>initialData</w:t>
      </w:r>
      <w:proofErr w:type="spellEnd"/>
      <w:r>
        <w:rPr>
          <w:rStyle w:val="HTMLCode"/>
          <w:rFonts w:ascii="Consolas" w:hAnsi="Consolas" w:cs="Consolas"/>
          <w:color w:val="333333"/>
          <w:sz w:val="18"/>
          <w:szCs w:val="18"/>
        </w:rPr>
        <w:t>: JSON): Promise&lt;</w:t>
      </w:r>
      <w:proofErr w:type="spellStart"/>
      <w:r>
        <w:rPr>
          <w:rStyle w:val="HTMLCode"/>
          <w:rFonts w:ascii="Consolas" w:hAnsi="Consolas" w:cs="Consolas"/>
          <w:color w:val="333333"/>
          <w:sz w:val="18"/>
          <w:szCs w:val="18"/>
        </w:rPr>
        <w:t>DataObjectReporter</w:t>
      </w:r>
      <w:proofErr w:type="spellEnd"/>
      <w:r>
        <w:rPr>
          <w:rStyle w:val="HTMLCode"/>
          <w:rFonts w:ascii="Consolas" w:hAnsi="Consolas" w:cs="Consolas"/>
          <w:color w:val="333333"/>
          <w:sz w:val="18"/>
          <w:szCs w:val="18"/>
        </w:rPr>
        <w:t>&gt;</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This Method is used to create objects to be reported i.e.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plays the Reporter role. The following parameters are used:</w:t>
      </w:r>
    </w:p>
    <w:p w:rsidR="00922B46" w:rsidRDefault="00922B46" w:rsidP="00922B46">
      <w:pPr>
        <w:numPr>
          <w:ilvl w:val="0"/>
          <w:numId w:val="19"/>
        </w:numPr>
        <w:spacing w:before="100" w:beforeAutospacing="1" w:after="100" w:afterAutospacing="1"/>
        <w:jc w:val="left"/>
        <w:rPr>
          <w:rFonts w:ascii="Segoe UI" w:hAnsi="Segoe UI" w:cs="Segoe UI"/>
          <w:color w:val="333333"/>
          <w:szCs w:val="22"/>
        </w:rPr>
      </w:pPr>
      <w:r>
        <w:rPr>
          <w:rFonts w:ascii="Segoe UI" w:hAnsi="Segoe UI" w:cs="Segoe UI"/>
          <w:color w:val="333333"/>
          <w:szCs w:val="22"/>
        </w:rPr>
        <w:t xml:space="preserve">schema: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Catalogue URL address that can be used to retrieve the JSON-Schema describing the Data Object schema</w:t>
      </w:r>
    </w:p>
    <w:p w:rsidR="00922B46" w:rsidRDefault="00922B46" w:rsidP="00922B46">
      <w:pPr>
        <w:numPr>
          <w:ilvl w:val="0"/>
          <w:numId w:val="19"/>
        </w:numPr>
        <w:spacing w:before="60" w:after="100" w:afterAutospacing="1"/>
        <w:jc w:val="left"/>
        <w:rPr>
          <w:rFonts w:ascii="Segoe UI" w:hAnsi="Segoe UI" w:cs="Segoe UI"/>
          <w:color w:val="333333"/>
          <w:szCs w:val="22"/>
        </w:rPr>
      </w:pPr>
      <w:r>
        <w:rPr>
          <w:rFonts w:ascii="Segoe UI" w:hAnsi="Segoe UI" w:cs="Segoe UI"/>
          <w:color w:val="333333"/>
          <w:szCs w:val="22"/>
        </w:rPr>
        <w:t xml:space="preserve">observers: array of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instances that are invited to be an observer of the new Data Object</w:t>
      </w:r>
    </w:p>
    <w:p w:rsidR="00922B46" w:rsidRDefault="00922B46" w:rsidP="00922B46">
      <w:pPr>
        <w:numPr>
          <w:ilvl w:val="0"/>
          <w:numId w:val="19"/>
        </w:numPr>
        <w:spacing w:before="60" w:after="100" w:afterAutospacing="1"/>
        <w:jc w:val="left"/>
        <w:rPr>
          <w:rFonts w:ascii="Segoe UI" w:hAnsi="Segoe UI" w:cs="Segoe UI"/>
          <w:color w:val="333333"/>
          <w:szCs w:val="22"/>
        </w:rPr>
      </w:pPr>
      <w:proofErr w:type="spellStart"/>
      <w:r>
        <w:rPr>
          <w:rFonts w:ascii="Segoe UI" w:hAnsi="Segoe UI" w:cs="Segoe UI"/>
          <w:color w:val="333333"/>
          <w:szCs w:val="22"/>
        </w:rPr>
        <w:t>initialData</w:t>
      </w:r>
      <w:proofErr w:type="spellEnd"/>
      <w:r>
        <w:rPr>
          <w:rFonts w:ascii="Segoe UI" w:hAnsi="Segoe UI" w:cs="Segoe UI"/>
          <w:color w:val="333333"/>
          <w:szCs w:val="22"/>
        </w:rPr>
        <w:t>: data that is used to initialise the new Data Object</w:t>
      </w:r>
    </w:p>
    <w:p w:rsidR="00922B46" w:rsidRDefault="00922B46" w:rsidP="00922B46">
      <w:pPr>
        <w:numPr>
          <w:ilvl w:val="0"/>
          <w:numId w:val="19"/>
        </w:numPr>
        <w:spacing w:before="60" w:after="100" w:afterAutospacing="1"/>
        <w:jc w:val="left"/>
        <w:rPr>
          <w:rFonts w:ascii="Segoe UI" w:hAnsi="Segoe UI" w:cs="Segoe UI"/>
          <w:color w:val="333333"/>
          <w:szCs w:val="22"/>
        </w:rPr>
      </w:pPr>
      <w:proofErr w:type="gramStart"/>
      <w:r>
        <w:rPr>
          <w:rFonts w:ascii="Segoe UI" w:hAnsi="Segoe UI" w:cs="Segoe UI"/>
          <w:color w:val="333333"/>
          <w:szCs w:val="22"/>
        </w:rPr>
        <w:t>return</w:t>
      </w:r>
      <w:proofErr w:type="gramEnd"/>
      <w:r>
        <w:rPr>
          <w:rFonts w:ascii="Segoe UI" w:hAnsi="Segoe UI" w:cs="Segoe UI"/>
          <w:color w:val="333333"/>
          <w:szCs w:val="22"/>
        </w:rPr>
        <w:t>: Promise to a new Reporter. The reporter can be accepted or rejected by the PEP</w:t>
      </w:r>
    </w:p>
    <w:p w:rsidR="00922B46" w:rsidRDefault="00922B46" w:rsidP="00922B46">
      <w:pPr>
        <w:pStyle w:val="NormalWeb"/>
        <w:spacing w:before="0" w:after="217"/>
        <w:rPr>
          <w:rFonts w:ascii="Segoe UI" w:hAnsi="Segoe UI" w:cs="Segoe UI"/>
          <w:color w:val="333333"/>
          <w:sz w:val="22"/>
          <w:szCs w:val="22"/>
        </w:rPr>
      </w:pPr>
      <w:proofErr w:type="gramStart"/>
      <w:r>
        <w:rPr>
          <w:rStyle w:val="Strong"/>
          <w:rFonts w:ascii="Segoe UI" w:hAnsi="Segoe UI" w:cs="Segoe UI"/>
          <w:color w:val="333333"/>
          <w:sz w:val="22"/>
          <w:szCs w:val="22"/>
        </w:rPr>
        <w:t>subscribe</w:t>
      </w:r>
      <w:proofErr w:type="gramEnd"/>
    </w:p>
    <w:p w:rsidR="00922B46" w:rsidRDefault="00922B46" w:rsidP="00922B46">
      <w:pPr>
        <w:pStyle w:val="NormalWeb"/>
        <w:spacing w:before="0" w:after="0"/>
        <w:rPr>
          <w:rFonts w:ascii="Segoe UI" w:hAnsi="Segoe UI" w:cs="Segoe UI"/>
          <w:color w:val="333333"/>
          <w:sz w:val="22"/>
          <w:szCs w:val="22"/>
        </w:rPr>
      </w:pPr>
      <w:proofErr w:type="gramStart"/>
      <w:r>
        <w:rPr>
          <w:rStyle w:val="HTMLCode"/>
          <w:rFonts w:ascii="Consolas" w:hAnsi="Consolas" w:cs="Consolas"/>
          <w:color w:val="333333"/>
          <w:sz w:val="18"/>
          <w:szCs w:val="18"/>
        </w:rPr>
        <w:t>subscribe(</w:t>
      </w:r>
      <w:proofErr w:type="gramEnd"/>
      <w:r>
        <w:rPr>
          <w:rStyle w:val="HTMLCode"/>
          <w:rFonts w:ascii="Consolas" w:hAnsi="Consolas" w:cs="Consolas"/>
          <w:color w:val="333333"/>
          <w:sz w:val="18"/>
          <w:szCs w:val="18"/>
        </w:rPr>
        <w:t xml:space="preserve">schema: </w:t>
      </w:r>
      <w:proofErr w:type="spellStart"/>
      <w:r>
        <w:rPr>
          <w:rStyle w:val="HTMLCode"/>
          <w:rFonts w:ascii="Consolas" w:hAnsi="Consolas" w:cs="Consolas"/>
          <w:color w:val="333333"/>
          <w:sz w:val="18"/>
          <w:szCs w:val="18"/>
        </w:rPr>
        <w:t>SchemaURL</w:t>
      </w:r>
      <w:proofErr w:type="spellEnd"/>
      <w:r>
        <w:rPr>
          <w:rStyle w:val="HTMLCode"/>
          <w:rFonts w:ascii="Consolas" w:hAnsi="Consolas" w:cs="Consolas"/>
          <w:color w:val="333333"/>
          <w:sz w:val="18"/>
          <w:szCs w:val="18"/>
        </w:rPr>
        <w:t xml:space="preserve">, </w:t>
      </w:r>
      <w:proofErr w:type="spellStart"/>
      <w:r>
        <w:rPr>
          <w:rStyle w:val="HTMLCode"/>
          <w:rFonts w:ascii="Consolas" w:hAnsi="Consolas" w:cs="Consolas"/>
          <w:color w:val="333333"/>
          <w:sz w:val="18"/>
          <w:szCs w:val="18"/>
        </w:rPr>
        <w:t>url</w:t>
      </w:r>
      <w:proofErr w:type="spellEnd"/>
      <w:r>
        <w:rPr>
          <w:rStyle w:val="HTMLCode"/>
          <w:rFonts w:ascii="Consolas" w:hAnsi="Consolas" w:cs="Consolas"/>
          <w:color w:val="333333"/>
          <w:sz w:val="18"/>
          <w:szCs w:val="18"/>
        </w:rPr>
        <w:t xml:space="preserve">: </w:t>
      </w:r>
      <w:proofErr w:type="spellStart"/>
      <w:r>
        <w:rPr>
          <w:rStyle w:val="HTMLCode"/>
          <w:rFonts w:ascii="Consolas" w:hAnsi="Consolas" w:cs="Consolas"/>
          <w:color w:val="333333"/>
          <w:sz w:val="18"/>
          <w:szCs w:val="18"/>
        </w:rPr>
        <w:t>ObjectURL</w:t>
      </w:r>
      <w:proofErr w:type="spellEnd"/>
      <w:r>
        <w:rPr>
          <w:rStyle w:val="HTMLCode"/>
          <w:rFonts w:ascii="Consolas" w:hAnsi="Consolas" w:cs="Consolas"/>
          <w:color w:val="333333"/>
          <w:sz w:val="18"/>
          <w:szCs w:val="18"/>
        </w:rPr>
        <w:t>): Promise&lt;</w:t>
      </w:r>
      <w:proofErr w:type="spellStart"/>
      <w:r>
        <w:rPr>
          <w:rStyle w:val="HTMLCode"/>
          <w:rFonts w:ascii="Consolas" w:hAnsi="Consolas" w:cs="Consolas"/>
          <w:color w:val="333333"/>
          <w:sz w:val="18"/>
          <w:szCs w:val="18"/>
        </w:rPr>
        <w:t>DataObjectObserver</w:t>
      </w:r>
      <w:proofErr w:type="spellEnd"/>
      <w:r>
        <w:rPr>
          <w:rStyle w:val="HTMLCode"/>
          <w:rFonts w:ascii="Consolas" w:hAnsi="Consolas" w:cs="Consolas"/>
          <w:color w:val="333333"/>
          <w:sz w:val="18"/>
          <w:szCs w:val="18"/>
        </w:rPr>
        <w:t>&gt;</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This Method is used to subscribe objects to be observed i.e.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Instance plays the Observer role. The following parameters are used:</w:t>
      </w:r>
    </w:p>
    <w:p w:rsidR="00922B46" w:rsidRDefault="00922B46" w:rsidP="00922B46">
      <w:pPr>
        <w:numPr>
          <w:ilvl w:val="0"/>
          <w:numId w:val="20"/>
        </w:numPr>
        <w:spacing w:before="100" w:beforeAutospacing="1" w:after="100" w:afterAutospacing="1"/>
        <w:jc w:val="left"/>
        <w:rPr>
          <w:rFonts w:ascii="Segoe UI" w:hAnsi="Segoe UI" w:cs="Segoe UI"/>
          <w:color w:val="333333"/>
          <w:szCs w:val="22"/>
        </w:rPr>
      </w:pPr>
      <w:r>
        <w:rPr>
          <w:rFonts w:ascii="Segoe UI" w:hAnsi="Segoe UI" w:cs="Segoe UI"/>
          <w:color w:val="333333"/>
          <w:szCs w:val="22"/>
        </w:rPr>
        <w:t xml:space="preserve">schema: </w:t>
      </w:r>
      <w:proofErr w:type="spellStart"/>
      <w:r>
        <w:rPr>
          <w:rFonts w:ascii="Segoe UI" w:hAnsi="Segoe UI" w:cs="Segoe UI"/>
          <w:color w:val="333333"/>
          <w:szCs w:val="22"/>
        </w:rPr>
        <w:t>Hyperty</w:t>
      </w:r>
      <w:proofErr w:type="spellEnd"/>
      <w:r>
        <w:rPr>
          <w:rFonts w:ascii="Segoe UI" w:hAnsi="Segoe UI" w:cs="Segoe UI"/>
          <w:color w:val="333333"/>
          <w:szCs w:val="22"/>
        </w:rPr>
        <w:t xml:space="preserve"> Catalogue URL address that can be used to retrieve the JSON-Schema describing the Data Object schema</w:t>
      </w:r>
    </w:p>
    <w:p w:rsidR="00922B46" w:rsidRDefault="00922B46" w:rsidP="00922B46">
      <w:pPr>
        <w:numPr>
          <w:ilvl w:val="0"/>
          <w:numId w:val="20"/>
        </w:numPr>
        <w:spacing w:before="60" w:after="100" w:afterAutospacing="1"/>
        <w:jc w:val="left"/>
        <w:rPr>
          <w:rFonts w:ascii="Segoe UI" w:hAnsi="Segoe UI" w:cs="Segoe UI"/>
          <w:color w:val="333333"/>
          <w:szCs w:val="22"/>
        </w:rPr>
      </w:pPr>
      <w:proofErr w:type="spellStart"/>
      <w:r>
        <w:rPr>
          <w:rFonts w:ascii="Segoe UI" w:hAnsi="Segoe UI" w:cs="Segoe UI"/>
          <w:color w:val="333333"/>
          <w:szCs w:val="22"/>
        </w:rPr>
        <w:t>url</w:t>
      </w:r>
      <w:proofErr w:type="spellEnd"/>
      <w:r>
        <w:rPr>
          <w:rFonts w:ascii="Segoe UI" w:hAnsi="Segoe UI" w:cs="Segoe UI"/>
          <w:color w:val="333333"/>
          <w:szCs w:val="22"/>
        </w:rPr>
        <w:t>: the URL of the Data Object to be observed</w:t>
      </w:r>
    </w:p>
    <w:p w:rsidR="00922B46" w:rsidRDefault="00922B46" w:rsidP="00922B46">
      <w:pPr>
        <w:numPr>
          <w:ilvl w:val="0"/>
          <w:numId w:val="20"/>
        </w:numPr>
        <w:spacing w:before="60" w:after="100" w:afterAutospacing="1"/>
        <w:jc w:val="left"/>
        <w:rPr>
          <w:rFonts w:ascii="Segoe UI" w:hAnsi="Segoe UI" w:cs="Segoe UI"/>
          <w:color w:val="333333"/>
          <w:szCs w:val="22"/>
        </w:rPr>
      </w:pPr>
      <w:proofErr w:type="gramStart"/>
      <w:r>
        <w:rPr>
          <w:rFonts w:ascii="Segoe UI" w:hAnsi="Segoe UI" w:cs="Segoe UI"/>
          <w:color w:val="333333"/>
          <w:szCs w:val="22"/>
        </w:rPr>
        <w:t>return</w:t>
      </w:r>
      <w:proofErr w:type="gramEnd"/>
      <w:r>
        <w:rPr>
          <w:rFonts w:ascii="Segoe UI" w:hAnsi="Segoe UI" w:cs="Segoe UI"/>
          <w:color w:val="333333"/>
          <w:szCs w:val="22"/>
        </w:rPr>
        <w:t>: Promise to a new observer if accepted. It's associated with the reporter.</w:t>
      </w:r>
    </w:p>
    <w:p w:rsidR="00922B46" w:rsidRDefault="00922B46" w:rsidP="00922B46">
      <w:pPr>
        <w:pStyle w:val="NormalWeb"/>
        <w:spacing w:before="0" w:after="217"/>
        <w:rPr>
          <w:rFonts w:ascii="Segoe UI" w:hAnsi="Segoe UI" w:cs="Segoe UI"/>
          <w:color w:val="333333"/>
          <w:sz w:val="22"/>
          <w:szCs w:val="22"/>
        </w:rPr>
      </w:pPr>
      <w:proofErr w:type="gramStart"/>
      <w:r>
        <w:rPr>
          <w:rStyle w:val="Strong"/>
          <w:rFonts w:ascii="Segoe UI" w:hAnsi="Segoe UI" w:cs="Segoe UI"/>
          <w:color w:val="333333"/>
          <w:sz w:val="22"/>
          <w:szCs w:val="22"/>
        </w:rPr>
        <w:t>read</w:t>
      </w:r>
      <w:proofErr w:type="gramEnd"/>
    </w:p>
    <w:p w:rsidR="00922B46" w:rsidRDefault="00922B46" w:rsidP="00922B46">
      <w:pPr>
        <w:pStyle w:val="NormalWeb"/>
        <w:spacing w:before="0" w:after="0"/>
        <w:rPr>
          <w:rFonts w:ascii="Segoe UI" w:hAnsi="Segoe UI" w:cs="Segoe UI"/>
          <w:color w:val="333333"/>
          <w:sz w:val="22"/>
          <w:szCs w:val="22"/>
        </w:rPr>
      </w:pPr>
      <w:proofErr w:type="spellStart"/>
      <w:proofErr w:type="gramStart"/>
      <w:r>
        <w:rPr>
          <w:rStyle w:val="HTMLCode"/>
          <w:rFonts w:ascii="Consolas" w:hAnsi="Consolas" w:cs="Consolas"/>
          <w:color w:val="333333"/>
          <w:sz w:val="18"/>
          <w:szCs w:val="18"/>
        </w:rPr>
        <w:t>onChange</w:t>
      </w:r>
      <w:proofErr w:type="spellEnd"/>
      <w:r>
        <w:rPr>
          <w:rStyle w:val="HTMLCode"/>
          <w:rFonts w:ascii="Consolas" w:hAnsi="Consolas" w:cs="Consolas"/>
          <w:color w:val="333333"/>
          <w:sz w:val="18"/>
          <w:szCs w:val="18"/>
        </w:rPr>
        <w:t>(</w:t>
      </w:r>
      <w:proofErr w:type="gramEnd"/>
      <w:r>
        <w:rPr>
          <w:rStyle w:val="HTMLCode"/>
          <w:rFonts w:ascii="Consolas" w:hAnsi="Consolas" w:cs="Consolas"/>
          <w:color w:val="333333"/>
          <w:sz w:val="18"/>
          <w:szCs w:val="18"/>
        </w:rPr>
        <w:t xml:space="preserve">filter: string, </w:t>
      </w:r>
      <w:proofErr w:type="spellStart"/>
      <w:r>
        <w:rPr>
          <w:rStyle w:val="HTMLCode"/>
          <w:rFonts w:ascii="Consolas" w:hAnsi="Consolas" w:cs="Consolas"/>
          <w:color w:val="333333"/>
          <w:sz w:val="18"/>
          <w:szCs w:val="18"/>
        </w:rPr>
        <w:t>callback</w:t>
      </w:r>
      <w:proofErr w:type="spellEnd"/>
      <w:r>
        <w:rPr>
          <w:rStyle w:val="HTMLCode"/>
          <w:rFonts w:ascii="Consolas" w:hAnsi="Consolas" w:cs="Consolas"/>
          <w:color w:val="333333"/>
          <w:sz w:val="18"/>
          <w:szCs w:val="18"/>
        </w:rPr>
        <w:t xml:space="preserve">: (event: </w:t>
      </w:r>
      <w:proofErr w:type="spellStart"/>
      <w:r>
        <w:rPr>
          <w:rStyle w:val="HTMLCode"/>
          <w:rFonts w:ascii="Consolas" w:hAnsi="Consolas" w:cs="Consolas"/>
          <w:color w:val="333333"/>
          <w:sz w:val="18"/>
          <w:szCs w:val="18"/>
        </w:rPr>
        <w:t>ChangeEvent</w:t>
      </w:r>
      <w:proofErr w:type="spellEnd"/>
      <w:r>
        <w:rPr>
          <w:rStyle w:val="HTMLCode"/>
          <w:rFonts w:ascii="Consolas" w:hAnsi="Consolas" w:cs="Consolas"/>
          <w:color w:val="333333"/>
          <w:sz w:val="18"/>
          <w:szCs w:val="18"/>
        </w:rPr>
        <w:t>) =&gt; void): void</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Setup the </w:t>
      </w:r>
      <w:proofErr w:type="spellStart"/>
      <w:r>
        <w:rPr>
          <w:rFonts w:ascii="Segoe UI" w:hAnsi="Segoe UI" w:cs="Segoe UI"/>
          <w:color w:val="333333"/>
          <w:sz w:val="22"/>
          <w:szCs w:val="22"/>
        </w:rPr>
        <w:t>callback</w:t>
      </w:r>
      <w:proofErr w:type="spellEnd"/>
      <w:r>
        <w:rPr>
          <w:rFonts w:ascii="Segoe UI" w:hAnsi="Segoe UI" w:cs="Segoe UI"/>
          <w:color w:val="333333"/>
          <w:sz w:val="22"/>
          <w:szCs w:val="22"/>
        </w:rPr>
        <w:t xml:space="preserve"> to process change events from the associated reporter.</w:t>
      </w:r>
    </w:p>
    <w:p w:rsidR="00922B46" w:rsidRDefault="00922B46" w:rsidP="00922B46">
      <w:pPr>
        <w:numPr>
          <w:ilvl w:val="0"/>
          <w:numId w:val="21"/>
        </w:numPr>
        <w:spacing w:before="100" w:beforeAutospacing="1" w:after="100" w:afterAutospacing="1"/>
        <w:jc w:val="left"/>
        <w:rPr>
          <w:rFonts w:ascii="Segoe UI" w:hAnsi="Segoe UI" w:cs="Segoe UI"/>
          <w:color w:val="333333"/>
          <w:szCs w:val="22"/>
        </w:rPr>
      </w:pPr>
      <w:proofErr w:type="gramStart"/>
      <w:r>
        <w:rPr>
          <w:rFonts w:ascii="Segoe UI" w:hAnsi="Segoe UI" w:cs="Segoe UI"/>
          <w:color w:val="333333"/>
          <w:szCs w:val="22"/>
        </w:rPr>
        <w:t>filter</w:t>
      </w:r>
      <w:proofErr w:type="gramEnd"/>
      <w:r>
        <w:rPr>
          <w:rFonts w:ascii="Segoe UI" w:hAnsi="Segoe UI" w:cs="Segoe UI"/>
          <w:color w:val="333333"/>
          <w:szCs w:val="22"/>
        </w:rPr>
        <w:t>: Filter that identifies the field (separated dot path). Accepts * at the end for a more unrestricted filtering.</w:t>
      </w:r>
    </w:p>
    <w:p w:rsidR="00922B46" w:rsidRDefault="00922B46" w:rsidP="00922B46">
      <w:pPr>
        <w:numPr>
          <w:ilvl w:val="0"/>
          <w:numId w:val="21"/>
        </w:numPr>
        <w:spacing w:before="60" w:after="100" w:afterAutospacing="1"/>
        <w:jc w:val="left"/>
        <w:rPr>
          <w:rFonts w:ascii="Segoe UI" w:hAnsi="Segoe UI" w:cs="Segoe UI"/>
          <w:color w:val="333333"/>
          <w:szCs w:val="22"/>
        </w:rPr>
      </w:pPr>
      <w:proofErr w:type="spellStart"/>
      <w:r>
        <w:rPr>
          <w:rFonts w:ascii="Segoe UI" w:hAnsi="Segoe UI" w:cs="Segoe UI"/>
          <w:color w:val="333333"/>
          <w:szCs w:val="22"/>
        </w:rPr>
        <w:t>allback</w:t>
      </w:r>
      <w:proofErr w:type="spellEnd"/>
      <w:r>
        <w:rPr>
          <w:rFonts w:ascii="Segoe UI" w:hAnsi="Segoe UI" w:cs="Segoe UI"/>
          <w:color w:val="333333"/>
          <w:szCs w:val="22"/>
        </w:rPr>
        <w:t xml:space="preserve">: </w:t>
      </w:r>
      <w:proofErr w:type="spellStart"/>
      <w:r>
        <w:rPr>
          <w:rFonts w:ascii="Segoe UI" w:hAnsi="Segoe UI" w:cs="Segoe UI"/>
          <w:color w:val="333333"/>
          <w:szCs w:val="22"/>
        </w:rPr>
        <w:t>callback</w:t>
      </w:r>
      <w:proofErr w:type="spellEnd"/>
      <w:r>
        <w:rPr>
          <w:rFonts w:ascii="Segoe UI" w:hAnsi="Segoe UI" w:cs="Segoe UI"/>
          <w:color w:val="333333"/>
          <w:szCs w:val="22"/>
        </w:rPr>
        <w:t xml:space="preserve"> function to receive events</w:t>
      </w:r>
    </w:p>
    <w:p w:rsidR="00922B46" w:rsidRDefault="00922B46" w:rsidP="00922B46">
      <w:pPr>
        <w:pStyle w:val="Heading3"/>
        <w:spacing w:before="326" w:after="217"/>
        <w:rPr>
          <w:rFonts w:ascii="Segoe UI" w:hAnsi="Segoe UI" w:cs="Segoe UI"/>
          <w:color w:val="333333"/>
          <w:sz w:val="30"/>
          <w:szCs w:val="30"/>
        </w:rPr>
      </w:pPr>
      <w:bookmarkStart w:id="62" w:name="_Toc466480195"/>
      <w:proofErr w:type="spellStart"/>
      <w:r>
        <w:rPr>
          <w:rFonts w:ascii="Segoe UI" w:hAnsi="Segoe UI" w:cs="Segoe UI"/>
          <w:color w:val="333333"/>
          <w:sz w:val="30"/>
          <w:szCs w:val="30"/>
        </w:rPr>
        <w:t>DataObjectChild</w:t>
      </w:r>
      <w:bookmarkEnd w:id="62"/>
      <w:proofErr w:type="spellEnd"/>
    </w:p>
    <w:p w:rsidR="00922B46" w:rsidRDefault="00922B46" w:rsidP="00922B46">
      <w:pPr>
        <w:pStyle w:val="NormalWeb"/>
        <w:spacing w:before="0" w:after="0"/>
        <w:rPr>
          <w:rFonts w:ascii="Segoe UI" w:hAnsi="Segoe UI" w:cs="Segoe UI"/>
          <w:color w:val="333333"/>
          <w:sz w:val="22"/>
          <w:szCs w:val="22"/>
        </w:rPr>
      </w:pPr>
      <w:r>
        <w:rPr>
          <w:rFonts w:ascii="Segoe UI" w:hAnsi="Segoe UI" w:cs="Segoe UI"/>
          <w:color w:val="333333"/>
          <w:sz w:val="22"/>
          <w:szCs w:val="22"/>
        </w:rPr>
        <w:t>Child objects are returned from the</w:t>
      </w:r>
      <w:r>
        <w:rPr>
          <w:rStyle w:val="apple-converted-space"/>
          <w:rFonts w:ascii="Segoe UI" w:hAnsi="Segoe UI" w:cs="Segoe UI"/>
          <w:color w:val="333333"/>
          <w:sz w:val="22"/>
          <w:szCs w:val="22"/>
        </w:rPr>
        <w:t> </w:t>
      </w:r>
      <w:proofErr w:type="spellStart"/>
      <w:r>
        <w:rPr>
          <w:rStyle w:val="HTMLCode"/>
          <w:rFonts w:ascii="Consolas" w:hAnsi="Consolas" w:cs="Consolas"/>
          <w:color w:val="333333"/>
          <w:sz w:val="18"/>
          <w:szCs w:val="18"/>
        </w:rPr>
        <w:t>DataObject.addChild</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DataObjectChild</w:t>
      </w:r>
      <w:proofErr w:type="spellEnd"/>
      <w:r>
        <w:rPr>
          <w:rFonts w:ascii="Segoe UI" w:hAnsi="Segoe UI" w:cs="Segoe UI"/>
          <w:color w:val="333333"/>
          <w:sz w:val="22"/>
          <w:szCs w:val="22"/>
        </w:rPr>
        <w:t xml:space="preserve"> are created in relation to a pre-existent path on the parent object schema. Child objects can be created from a Reporter or Observer and are shared between them.</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Properties</w:t>
      </w:r>
    </w:p>
    <w:p w:rsidR="00922B46" w:rsidRDefault="00922B46" w:rsidP="00922B46">
      <w:pPr>
        <w:numPr>
          <w:ilvl w:val="0"/>
          <w:numId w:val="22"/>
        </w:numPr>
        <w:spacing w:before="100" w:beforeAutospacing="1" w:after="100" w:afterAutospacing="1"/>
        <w:jc w:val="left"/>
        <w:rPr>
          <w:rFonts w:ascii="Segoe UI" w:hAnsi="Segoe UI" w:cs="Segoe UI"/>
          <w:color w:val="333333"/>
          <w:szCs w:val="22"/>
        </w:rPr>
      </w:pPr>
      <w:proofErr w:type="spellStart"/>
      <w:r>
        <w:rPr>
          <w:rFonts w:ascii="Segoe UI" w:hAnsi="Segoe UI" w:cs="Segoe UI"/>
          <w:color w:val="333333"/>
          <w:szCs w:val="22"/>
        </w:rPr>
        <w:t>childId</w:t>
      </w:r>
      <w:proofErr w:type="spellEnd"/>
      <w:r>
        <w:rPr>
          <w:rFonts w:ascii="Segoe UI" w:hAnsi="Segoe UI" w:cs="Segoe UI"/>
          <w:color w:val="333333"/>
          <w:szCs w:val="22"/>
        </w:rPr>
        <w:t xml:space="preserve">: URL address for a child, related to an </w:t>
      </w:r>
      <w:proofErr w:type="spellStart"/>
      <w:r>
        <w:rPr>
          <w:rFonts w:ascii="Segoe UI" w:hAnsi="Segoe UI" w:cs="Segoe UI"/>
          <w:color w:val="333333"/>
          <w:szCs w:val="22"/>
        </w:rPr>
        <w:t>ObjectURL</w:t>
      </w:r>
      <w:proofErr w:type="spellEnd"/>
    </w:p>
    <w:p w:rsidR="00922B46" w:rsidRDefault="00922B46" w:rsidP="00922B46">
      <w:pPr>
        <w:numPr>
          <w:ilvl w:val="0"/>
          <w:numId w:val="22"/>
        </w:numPr>
        <w:spacing w:before="60" w:after="100" w:afterAutospacing="1"/>
        <w:jc w:val="left"/>
        <w:rPr>
          <w:rFonts w:ascii="Segoe UI" w:hAnsi="Segoe UI" w:cs="Segoe UI"/>
          <w:color w:val="333333"/>
          <w:szCs w:val="22"/>
        </w:rPr>
      </w:pPr>
      <w:r>
        <w:rPr>
          <w:rFonts w:ascii="Segoe UI" w:hAnsi="Segoe UI" w:cs="Segoe UI"/>
          <w:color w:val="333333"/>
          <w:szCs w:val="22"/>
        </w:rPr>
        <w:lastRenderedPageBreak/>
        <w:t>data: JSON data for the object</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Event Handlers</w:t>
      </w:r>
    </w:p>
    <w:p w:rsidR="00922B46" w:rsidRDefault="00922B46" w:rsidP="00922B46">
      <w:pPr>
        <w:pStyle w:val="NormalWeb"/>
        <w:spacing w:before="0" w:after="217"/>
        <w:rPr>
          <w:rFonts w:ascii="Segoe UI" w:hAnsi="Segoe UI" w:cs="Segoe UI"/>
          <w:color w:val="333333"/>
          <w:sz w:val="22"/>
          <w:szCs w:val="22"/>
        </w:rPr>
      </w:pPr>
      <w:proofErr w:type="spellStart"/>
      <w:proofErr w:type="gramStart"/>
      <w:r>
        <w:rPr>
          <w:rStyle w:val="Strong"/>
          <w:rFonts w:ascii="Segoe UI" w:hAnsi="Segoe UI" w:cs="Segoe UI"/>
          <w:color w:val="333333"/>
          <w:sz w:val="22"/>
          <w:szCs w:val="22"/>
        </w:rPr>
        <w:t>onResponse</w:t>
      </w:r>
      <w:proofErr w:type="spellEnd"/>
      <w:proofErr w:type="gramEnd"/>
    </w:p>
    <w:p w:rsidR="00922B46" w:rsidRDefault="00922B46" w:rsidP="00922B46">
      <w:pPr>
        <w:pStyle w:val="NormalWeb"/>
        <w:spacing w:before="0" w:after="0"/>
        <w:rPr>
          <w:rFonts w:ascii="Segoe UI" w:hAnsi="Segoe UI" w:cs="Segoe UI"/>
          <w:color w:val="333333"/>
          <w:sz w:val="22"/>
          <w:szCs w:val="22"/>
        </w:rPr>
      </w:pPr>
      <w:proofErr w:type="spellStart"/>
      <w:proofErr w:type="gramStart"/>
      <w:r>
        <w:rPr>
          <w:rStyle w:val="HTMLCode"/>
          <w:rFonts w:ascii="Consolas" w:hAnsi="Consolas" w:cs="Consolas"/>
          <w:color w:val="333333"/>
          <w:sz w:val="18"/>
          <w:szCs w:val="18"/>
        </w:rPr>
        <w:t>onResponse</w:t>
      </w:r>
      <w:proofErr w:type="spellEnd"/>
      <w:r>
        <w:rPr>
          <w:rStyle w:val="HTMLCode"/>
          <w:rFonts w:ascii="Consolas" w:hAnsi="Consolas" w:cs="Consolas"/>
          <w:color w:val="333333"/>
          <w:sz w:val="18"/>
          <w:szCs w:val="18"/>
        </w:rPr>
        <w:t>(</w:t>
      </w:r>
      <w:proofErr w:type="spellStart"/>
      <w:proofErr w:type="gramEnd"/>
      <w:r>
        <w:rPr>
          <w:rStyle w:val="HTMLCode"/>
          <w:rFonts w:ascii="Consolas" w:hAnsi="Consolas" w:cs="Consolas"/>
          <w:color w:val="333333"/>
          <w:sz w:val="18"/>
          <w:szCs w:val="18"/>
        </w:rPr>
        <w:t>callback</w:t>
      </w:r>
      <w:proofErr w:type="spellEnd"/>
      <w:r>
        <w:rPr>
          <w:rStyle w:val="HTMLCode"/>
          <w:rFonts w:ascii="Consolas" w:hAnsi="Consolas" w:cs="Consolas"/>
          <w:color w:val="333333"/>
          <w:sz w:val="18"/>
          <w:szCs w:val="18"/>
        </w:rPr>
        <w:t xml:space="preserve">: (event: </w:t>
      </w:r>
      <w:proofErr w:type="spellStart"/>
      <w:r>
        <w:rPr>
          <w:rStyle w:val="HTMLCode"/>
          <w:rFonts w:ascii="Consolas" w:hAnsi="Consolas" w:cs="Consolas"/>
          <w:color w:val="333333"/>
          <w:sz w:val="18"/>
          <w:szCs w:val="18"/>
        </w:rPr>
        <w:t>ReponseEvent</w:t>
      </w:r>
      <w:proofErr w:type="spellEnd"/>
      <w:r>
        <w:rPr>
          <w:rStyle w:val="HTMLCode"/>
          <w:rFonts w:ascii="Consolas" w:hAnsi="Consolas" w:cs="Consolas"/>
          <w:color w:val="333333"/>
          <w:sz w:val="18"/>
          <w:szCs w:val="18"/>
        </w:rPr>
        <w:t>) =&gt; void): void</w:t>
      </w:r>
    </w:p>
    <w:p w:rsidR="00922B46" w:rsidRDefault="00922B46" w:rsidP="00922B46">
      <w:pPr>
        <w:pStyle w:val="NormalWeb"/>
        <w:spacing w:before="0" w:after="0"/>
        <w:rPr>
          <w:rFonts w:ascii="Segoe UI" w:hAnsi="Segoe UI" w:cs="Segoe UI"/>
          <w:color w:val="333333"/>
          <w:sz w:val="22"/>
          <w:szCs w:val="22"/>
        </w:rPr>
      </w:pPr>
      <w:r>
        <w:rPr>
          <w:rFonts w:ascii="Segoe UI" w:hAnsi="Segoe UI" w:cs="Segoe UI"/>
          <w:color w:val="333333"/>
          <w:sz w:val="22"/>
          <w:szCs w:val="22"/>
        </w:rPr>
        <w:t xml:space="preserve">Setup the </w:t>
      </w:r>
      <w:proofErr w:type="spellStart"/>
      <w:r>
        <w:rPr>
          <w:rFonts w:ascii="Segoe UI" w:hAnsi="Segoe UI" w:cs="Segoe UI"/>
          <w:color w:val="333333"/>
          <w:sz w:val="22"/>
          <w:szCs w:val="22"/>
        </w:rPr>
        <w:t>callback</w:t>
      </w:r>
      <w:proofErr w:type="spellEnd"/>
      <w:r>
        <w:rPr>
          <w:rFonts w:ascii="Segoe UI" w:hAnsi="Segoe UI" w:cs="Segoe UI"/>
          <w:color w:val="333333"/>
          <w:sz w:val="22"/>
          <w:szCs w:val="22"/>
        </w:rPr>
        <w:t xml:space="preserve"> to process response notifications of the child creates. Responses to</w:t>
      </w:r>
      <w:r>
        <w:rPr>
          <w:rStyle w:val="apple-converted-space"/>
          <w:rFonts w:ascii="Segoe UI" w:hAnsi="Segoe UI" w:cs="Segoe UI"/>
          <w:color w:val="333333"/>
          <w:sz w:val="22"/>
          <w:szCs w:val="22"/>
        </w:rPr>
        <w:t> </w:t>
      </w:r>
      <w:proofErr w:type="spellStart"/>
      <w:r>
        <w:rPr>
          <w:rStyle w:val="HTMLCode"/>
          <w:rFonts w:ascii="Consolas" w:hAnsi="Consolas" w:cs="Consolas"/>
          <w:color w:val="333333"/>
          <w:sz w:val="18"/>
          <w:szCs w:val="18"/>
        </w:rPr>
        <w:t>DataObject.addChild</w:t>
      </w:r>
      <w:proofErr w:type="spellEnd"/>
    </w:p>
    <w:p w:rsidR="00922B46" w:rsidRDefault="00922B46" w:rsidP="00922B46">
      <w:pPr>
        <w:numPr>
          <w:ilvl w:val="0"/>
          <w:numId w:val="23"/>
        </w:numPr>
        <w:spacing w:before="100" w:beforeAutospacing="1" w:after="100" w:afterAutospacing="1"/>
        <w:jc w:val="left"/>
        <w:rPr>
          <w:rFonts w:ascii="Segoe UI" w:hAnsi="Segoe UI" w:cs="Segoe UI"/>
          <w:color w:val="333333"/>
          <w:szCs w:val="22"/>
        </w:rPr>
      </w:pPr>
      <w:proofErr w:type="spellStart"/>
      <w:r>
        <w:rPr>
          <w:rFonts w:ascii="Segoe UI" w:hAnsi="Segoe UI" w:cs="Segoe UI"/>
          <w:color w:val="333333"/>
          <w:szCs w:val="22"/>
        </w:rPr>
        <w:t>callback</w:t>
      </w:r>
      <w:proofErr w:type="spellEnd"/>
      <w:r>
        <w:rPr>
          <w:rFonts w:ascii="Segoe UI" w:hAnsi="Segoe UI" w:cs="Segoe UI"/>
          <w:color w:val="333333"/>
          <w:szCs w:val="22"/>
        </w:rPr>
        <w:t xml:space="preserve">: </w:t>
      </w:r>
      <w:proofErr w:type="spellStart"/>
      <w:r>
        <w:rPr>
          <w:rFonts w:ascii="Segoe UI" w:hAnsi="Segoe UI" w:cs="Segoe UI"/>
          <w:color w:val="333333"/>
          <w:szCs w:val="22"/>
        </w:rPr>
        <w:t>callback</w:t>
      </w:r>
      <w:proofErr w:type="spellEnd"/>
      <w:r>
        <w:rPr>
          <w:rFonts w:ascii="Segoe UI" w:hAnsi="Segoe UI" w:cs="Segoe UI"/>
          <w:color w:val="333333"/>
          <w:szCs w:val="22"/>
        </w:rPr>
        <w:t xml:space="preserve"> function to receive events</w:t>
      </w:r>
    </w:p>
    <w:p w:rsidR="00922B46" w:rsidRDefault="00922B46" w:rsidP="00922B46">
      <w:pPr>
        <w:pStyle w:val="NormalWeb"/>
        <w:spacing w:before="0" w:after="217"/>
        <w:rPr>
          <w:rFonts w:ascii="Segoe UI" w:hAnsi="Segoe UI" w:cs="Segoe UI"/>
          <w:color w:val="333333"/>
          <w:sz w:val="22"/>
          <w:szCs w:val="22"/>
        </w:rPr>
      </w:pPr>
      <w:proofErr w:type="spellStart"/>
      <w:proofErr w:type="gramStart"/>
      <w:r>
        <w:rPr>
          <w:rStyle w:val="Strong"/>
          <w:rFonts w:ascii="Segoe UI" w:hAnsi="Segoe UI" w:cs="Segoe UI"/>
          <w:color w:val="333333"/>
          <w:sz w:val="22"/>
          <w:szCs w:val="22"/>
        </w:rPr>
        <w:t>onChange</w:t>
      </w:r>
      <w:proofErr w:type="spellEnd"/>
      <w:proofErr w:type="gramEnd"/>
    </w:p>
    <w:p w:rsidR="00922B46" w:rsidRDefault="00922B46" w:rsidP="00922B46">
      <w:pPr>
        <w:pStyle w:val="NormalWeb"/>
        <w:spacing w:before="0" w:after="0"/>
        <w:rPr>
          <w:rFonts w:ascii="Segoe UI" w:hAnsi="Segoe UI" w:cs="Segoe UI"/>
          <w:color w:val="333333"/>
          <w:sz w:val="22"/>
          <w:szCs w:val="22"/>
        </w:rPr>
      </w:pPr>
      <w:proofErr w:type="spellStart"/>
      <w:proofErr w:type="gramStart"/>
      <w:r>
        <w:rPr>
          <w:rStyle w:val="HTMLCode"/>
          <w:rFonts w:ascii="Consolas" w:hAnsi="Consolas" w:cs="Consolas"/>
          <w:color w:val="333333"/>
          <w:sz w:val="18"/>
          <w:szCs w:val="18"/>
        </w:rPr>
        <w:t>onChange</w:t>
      </w:r>
      <w:proofErr w:type="spellEnd"/>
      <w:r>
        <w:rPr>
          <w:rStyle w:val="HTMLCode"/>
          <w:rFonts w:ascii="Consolas" w:hAnsi="Consolas" w:cs="Consolas"/>
          <w:color w:val="333333"/>
          <w:sz w:val="18"/>
          <w:szCs w:val="18"/>
        </w:rPr>
        <w:t>(</w:t>
      </w:r>
      <w:proofErr w:type="spellStart"/>
      <w:proofErr w:type="gramEnd"/>
      <w:r>
        <w:rPr>
          <w:rStyle w:val="HTMLCode"/>
          <w:rFonts w:ascii="Consolas" w:hAnsi="Consolas" w:cs="Consolas"/>
          <w:color w:val="333333"/>
          <w:sz w:val="18"/>
          <w:szCs w:val="18"/>
        </w:rPr>
        <w:t>callback</w:t>
      </w:r>
      <w:proofErr w:type="spellEnd"/>
      <w:r>
        <w:rPr>
          <w:rStyle w:val="HTMLCode"/>
          <w:rFonts w:ascii="Consolas" w:hAnsi="Consolas" w:cs="Consolas"/>
          <w:color w:val="333333"/>
          <w:sz w:val="18"/>
          <w:szCs w:val="18"/>
        </w:rPr>
        <w:t xml:space="preserve">: (event: </w:t>
      </w:r>
      <w:proofErr w:type="spellStart"/>
      <w:r>
        <w:rPr>
          <w:rStyle w:val="HTMLCode"/>
          <w:rFonts w:ascii="Consolas" w:hAnsi="Consolas" w:cs="Consolas"/>
          <w:color w:val="333333"/>
          <w:sz w:val="18"/>
          <w:szCs w:val="18"/>
        </w:rPr>
        <w:t>ChangeEvent</w:t>
      </w:r>
      <w:proofErr w:type="spellEnd"/>
      <w:r>
        <w:rPr>
          <w:rStyle w:val="HTMLCode"/>
          <w:rFonts w:ascii="Consolas" w:hAnsi="Consolas" w:cs="Consolas"/>
          <w:color w:val="333333"/>
          <w:sz w:val="18"/>
          <w:szCs w:val="18"/>
        </w:rPr>
        <w:t>) =&gt; void): void</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Setup the </w:t>
      </w:r>
      <w:proofErr w:type="spellStart"/>
      <w:r>
        <w:rPr>
          <w:rFonts w:ascii="Segoe UI" w:hAnsi="Segoe UI" w:cs="Segoe UI"/>
          <w:color w:val="333333"/>
          <w:sz w:val="22"/>
          <w:szCs w:val="22"/>
        </w:rPr>
        <w:t>callback</w:t>
      </w:r>
      <w:proofErr w:type="spellEnd"/>
      <w:r>
        <w:rPr>
          <w:rFonts w:ascii="Segoe UI" w:hAnsi="Segoe UI" w:cs="Segoe UI"/>
          <w:color w:val="333333"/>
          <w:sz w:val="22"/>
          <w:szCs w:val="22"/>
        </w:rPr>
        <w:t xml:space="preserve"> to process change events from the associated reporter child.</w:t>
      </w:r>
    </w:p>
    <w:p w:rsidR="00922B46" w:rsidRDefault="00922B46" w:rsidP="00922B46">
      <w:pPr>
        <w:numPr>
          <w:ilvl w:val="0"/>
          <w:numId w:val="24"/>
        </w:numPr>
        <w:spacing w:before="100" w:beforeAutospacing="1" w:after="100" w:afterAutospacing="1"/>
        <w:jc w:val="left"/>
        <w:rPr>
          <w:rFonts w:ascii="Segoe UI" w:hAnsi="Segoe UI" w:cs="Segoe UI"/>
          <w:color w:val="333333"/>
          <w:szCs w:val="22"/>
        </w:rPr>
      </w:pPr>
      <w:proofErr w:type="spellStart"/>
      <w:r>
        <w:rPr>
          <w:rFonts w:ascii="Segoe UI" w:hAnsi="Segoe UI" w:cs="Segoe UI"/>
          <w:color w:val="333333"/>
          <w:szCs w:val="22"/>
        </w:rPr>
        <w:t>callback</w:t>
      </w:r>
      <w:proofErr w:type="spellEnd"/>
      <w:r>
        <w:rPr>
          <w:rFonts w:ascii="Segoe UI" w:hAnsi="Segoe UI" w:cs="Segoe UI"/>
          <w:color w:val="333333"/>
          <w:szCs w:val="22"/>
        </w:rPr>
        <w:t xml:space="preserve">: </w:t>
      </w:r>
      <w:proofErr w:type="spellStart"/>
      <w:r>
        <w:rPr>
          <w:rFonts w:ascii="Segoe UI" w:hAnsi="Segoe UI" w:cs="Segoe UI"/>
          <w:color w:val="333333"/>
          <w:szCs w:val="22"/>
        </w:rPr>
        <w:t>callback</w:t>
      </w:r>
      <w:proofErr w:type="spellEnd"/>
      <w:r>
        <w:rPr>
          <w:rFonts w:ascii="Segoe UI" w:hAnsi="Segoe UI" w:cs="Segoe UI"/>
          <w:color w:val="333333"/>
          <w:szCs w:val="22"/>
        </w:rPr>
        <w:t xml:space="preserve"> function to receive events</w:t>
      </w:r>
    </w:p>
    <w:p w:rsidR="00922B46" w:rsidRDefault="00922B46" w:rsidP="00922B46">
      <w:pPr>
        <w:pStyle w:val="Heading5"/>
        <w:spacing w:before="326" w:after="217"/>
        <w:rPr>
          <w:rFonts w:ascii="Segoe UI" w:hAnsi="Segoe UI" w:cs="Segoe UI"/>
          <w:color w:val="333333"/>
          <w:sz w:val="21"/>
          <w:szCs w:val="21"/>
        </w:rPr>
      </w:pPr>
      <w:r>
        <w:rPr>
          <w:rFonts w:ascii="Segoe UI" w:hAnsi="Segoe UI" w:cs="Segoe UI"/>
          <w:color w:val="333333"/>
          <w:sz w:val="21"/>
          <w:szCs w:val="21"/>
        </w:rPr>
        <w:t>Methods, Events and Handlers</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Every object </w:t>
      </w:r>
      <w:proofErr w:type="gramStart"/>
      <w:r>
        <w:rPr>
          <w:rFonts w:ascii="Segoe UI" w:hAnsi="Segoe UI" w:cs="Segoe UI"/>
          <w:color w:val="333333"/>
          <w:sz w:val="22"/>
          <w:szCs w:val="22"/>
        </w:rPr>
        <w:t>have</w:t>
      </w:r>
      <w:proofErr w:type="gramEnd"/>
      <w:r>
        <w:rPr>
          <w:rFonts w:ascii="Segoe UI" w:hAnsi="Segoe UI" w:cs="Segoe UI"/>
          <w:color w:val="333333"/>
          <w:sz w:val="22"/>
          <w:szCs w:val="22"/>
        </w:rPr>
        <w:t xml:space="preserve"> methods, and event handlers to map to a pulling and push scheme. Methods fire actions and Handlers react to actions and respond accordingly. All events listed on the class diagram are intercepted in an event handler. From a functional perspective, methods like (accept, reject, </w:t>
      </w:r>
      <w:proofErr w:type="gramStart"/>
      <w:r>
        <w:rPr>
          <w:rFonts w:ascii="Segoe UI" w:hAnsi="Segoe UI" w:cs="Segoe UI"/>
          <w:color w:val="333333"/>
          <w:sz w:val="22"/>
          <w:szCs w:val="22"/>
        </w:rPr>
        <w:t>wait, ...)</w:t>
      </w:r>
      <w:proofErr w:type="gramEnd"/>
      <w:r>
        <w:rPr>
          <w:rFonts w:ascii="Segoe UI" w:hAnsi="Segoe UI" w:cs="Segoe UI"/>
          <w:color w:val="333333"/>
          <w:sz w:val="22"/>
          <w:szCs w:val="22"/>
        </w:rPr>
        <w:t xml:space="preserve"> are responses to an action. Since actions are represented by events, it makes sense that responses are directly related to them. Some rules:</w:t>
      </w:r>
    </w:p>
    <w:p w:rsidR="00922B46" w:rsidRDefault="00922B46" w:rsidP="00922B46">
      <w:pPr>
        <w:numPr>
          <w:ilvl w:val="0"/>
          <w:numId w:val="25"/>
        </w:numPr>
        <w:spacing w:before="100" w:beforeAutospacing="1" w:after="100" w:afterAutospacing="1"/>
        <w:jc w:val="left"/>
        <w:rPr>
          <w:rFonts w:ascii="Segoe UI" w:hAnsi="Segoe UI" w:cs="Segoe UI"/>
          <w:color w:val="333333"/>
          <w:szCs w:val="22"/>
        </w:rPr>
      </w:pPr>
      <w:r>
        <w:rPr>
          <w:rFonts w:ascii="Segoe UI" w:hAnsi="Segoe UI" w:cs="Segoe UI"/>
          <w:color w:val="333333"/>
          <w:szCs w:val="22"/>
        </w:rPr>
        <w:t>All events are inherited from the Event interface</w:t>
      </w:r>
    </w:p>
    <w:p w:rsidR="00922B46" w:rsidRDefault="00922B46" w:rsidP="00922B46">
      <w:pPr>
        <w:numPr>
          <w:ilvl w:val="0"/>
          <w:numId w:val="25"/>
        </w:numPr>
        <w:spacing w:before="60" w:after="100" w:afterAutospacing="1"/>
        <w:jc w:val="left"/>
        <w:rPr>
          <w:rFonts w:ascii="Segoe UI" w:hAnsi="Segoe UI" w:cs="Segoe UI"/>
          <w:color w:val="333333"/>
          <w:szCs w:val="22"/>
        </w:rPr>
      </w:pPr>
      <w:r>
        <w:rPr>
          <w:rFonts w:ascii="Segoe UI" w:hAnsi="Segoe UI" w:cs="Segoe UI"/>
          <w:color w:val="333333"/>
          <w:szCs w:val="22"/>
        </w:rPr>
        <w:t xml:space="preserve">All handlers have method signature of "on&lt;classifier&gt;(..., </w:t>
      </w:r>
      <w:proofErr w:type="spellStart"/>
      <w:r>
        <w:rPr>
          <w:rFonts w:ascii="Segoe UI" w:hAnsi="Segoe UI" w:cs="Segoe UI"/>
          <w:color w:val="333333"/>
          <w:szCs w:val="22"/>
        </w:rPr>
        <w:t>callback</w:t>
      </w:r>
      <w:proofErr w:type="spellEnd"/>
      <w:r>
        <w:rPr>
          <w:rFonts w:ascii="Segoe UI" w:hAnsi="Segoe UI" w:cs="Segoe UI"/>
          <w:color w:val="333333"/>
          <w:szCs w:val="22"/>
        </w:rPr>
        <w:t>)"</w:t>
      </w:r>
    </w:p>
    <w:p w:rsidR="00922B46" w:rsidRDefault="00922B46" w:rsidP="00922B46">
      <w:pPr>
        <w:pStyle w:val="Heading5"/>
        <w:spacing w:before="326" w:after="217"/>
        <w:rPr>
          <w:rFonts w:ascii="Segoe UI" w:hAnsi="Segoe UI" w:cs="Segoe UI"/>
          <w:color w:val="333333"/>
          <w:sz w:val="21"/>
          <w:szCs w:val="21"/>
        </w:rPr>
      </w:pPr>
      <w:proofErr w:type="spellStart"/>
      <w:r>
        <w:rPr>
          <w:rFonts w:ascii="Segoe UI" w:hAnsi="Segoe UI" w:cs="Segoe UI"/>
          <w:color w:val="333333"/>
          <w:sz w:val="21"/>
          <w:szCs w:val="21"/>
        </w:rPr>
        <w:t>SyncStatus</w:t>
      </w:r>
      <w:proofErr w:type="spellEnd"/>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It is used to get and control the status of a </w:t>
      </w:r>
      <w:proofErr w:type="spellStart"/>
      <w:r>
        <w:rPr>
          <w:rFonts w:ascii="Segoe UI" w:hAnsi="Segoe UI" w:cs="Segoe UI"/>
          <w:color w:val="333333"/>
          <w:sz w:val="22"/>
          <w:szCs w:val="22"/>
        </w:rPr>
        <w:t>DataObject</w:t>
      </w:r>
      <w:proofErr w:type="spellEnd"/>
      <w:r>
        <w:rPr>
          <w:rFonts w:ascii="Segoe UI" w:hAnsi="Segoe UI" w:cs="Segoe UI"/>
          <w:color w:val="333333"/>
          <w:sz w:val="22"/>
          <w:szCs w:val="22"/>
        </w:rPr>
        <w:t xml:space="preserve"> (local, remote, reporter or observer). The interface is not yet </w:t>
      </w:r>
      <w:proofErr w:type="gramStart"/>
      <w:r>
        <w:rPr>
          <w:rFonts w:ascii="Segoe UI" w:hAnsi="Segoe UI" w:cs="Segoe UI"/>
          <w:color w:val="333333"/>
          <w:sz w:val="22"/>
          <w:szCs w:val="22"/>
        </w:rPr>
        <w:t>implemented,</w:t>
      </w:r>
      <w:proofErr w:type="gramEnd"/>
      <w:r>
        <w:rPr>
          <w:rFonts w:ascii="Segoe UI" w:hAnsi="Segoe UI" w:cs="Segoe UI"/>
          <w:color w:val="333333"/>
          <w:sz w:val="22"/>
          <w:szCs w:val="22"/>
        </w:rPr>
        <w:t xml:space="preserve"> documentation should be updated accordingly from the provided implementation </w:t>
      </w:r>
      <w:proofErr w:type="spellStart"/>
      <w:r>
        <w:rPr>
          <w:rFonts w:ascii="Segoe UI" w:hAnsi="Segoe UI" w:cs="Segoe UI"/>
          <w:color w:val="333333"/>
          <w:sz w:val="22"/>
          <w:szCs w:val="22"/>
        </w:rPr>
        <w:t>behavior</w:t>
      </w:r>
      <w:proofErr w:type="spellEnd"/>
      <w:r>
        <w:rPr>
          <w:rFonts w:ascii="Segoe UI" w:hAnsi="Segoe UI" w:cs="Segoe UI"/>
          <w:color w:val="333333"/>
          <w:sz w:val="22"/>
          <w:szCs w:val="22"/>
        </w:rPr>
        <w:t>.</w:t>
      </w:r>
    </w:p>
    <w:p w:rsidR="00922B46" w:rsidRDefault="00922B46" w:rsidP="00922B46">
      <w:pPr>
        <w:pStyle w:val="NormalWeb"/>
        <w:spacing w:before="0" w:after="217"/>
        <w:rPr>
          <w:rFonts w:ascii="Segoe UI" w:hAnsi="Segoe UI" w:cs="Segoe UI"/>
          <w:color w:val="333333"/>
          <w:sz w:val="22"/>
          <w:szCs w:val="22"/>
        </w:rPr>
      </w:pPr>
      <w:r>
        <w:rPr>
          <w:rStyle w:val="Strong"/>
          <w:rFonts w:ascii="Segoe UI" w:hAnsi="Segoe UI" w:cs="Segoe UI"/>
          <w:color w:val="333333"/>
          <w:sz w:val="22"/>
          <w:szCs w:val="22"/>
        </w:rPr>
        <w:t>TODO</w:t>
      </w:r>
      <w:r>
        <w:rPr>
          <w:rStyle w:val="apple-converted-space"/>
          <w:rFonts w:ascii="Segoe UI" w:hAnsi="Segoe UI" w:cs="Segoe UI"/>
          <w:color w:val="333333"/>
          <w:sz w:val="22"/>
          <w:szCs w:val="22"/>
        </w:rPr>
        <w:t> </w:t>
      </w:r>
      <w:r>
        <w:rPr>
          <w:rFonts w:ascii="Segoe UI" w:hAnsi="Segoe UI" w:cs="Segoe UI"/>
          <w:color w:val="333333"/>
          <w:sz w:val="22"/>
          <w:szCs w:val="22"/>
        </w:rPr>
        <w:t>Maybe some kind of state machine diagram is needed to define better all the status, and the actions that activate the status transitions.</w:t>
      </w:r>
    </w:p>
    <w:p w:rsidR="00922B46" w:rsidRDefault="00922B46" w:rsidP="00922B46">
      <w:pPr>
        <w:pStyle w:val="Heading6"/>
        <w:spacing w:before="326" w:after="217"/>
        <w:rPr>
          <w:rFonts w:ascii="Segoe UI" w:hAnsi="Segoe UI" w:cs="Segoe UI"/>
          <w:color w:val="777777"/>
          <w:sz w:val="20"/>
        </w:rPr>
      </w:pPr>
      <w:r>
        <w:rPr>
          <w:rFonts w:ascii="Segoe UI" w:hAnsi="Segoe UI" w:cs="Segoe UI"/>
          <w:color w:val="777777"/>
          <w:sz w:val="20"/>
        </w:rPr>
        <w:t>Properties</w:t>
      </w:r>
    </w:p>
    <w:p w:rsidR="00922B46" w:rsidRDefault="00922B46" w:rsidP="00922B46">
      <w:pPr>
        <w:pStyle w:val="NormalWeb"/>
        <w:spacing w:before="0" w:after="217"/>
        <w:rPr>
          <w:rFonts w:ascii="Segoe UI" w:hAnsi="Segoe UI" w:cs="Segoe UI"/>
          <w:color w:val="333333"/>
          <w:sz w:val="22"/>
          <w:szCs w:val="22"/>
        </w:rPr>
      </w:pPr>
      <w:proofErr w:type="gramStart"/>
      <w:r>
        <w:rPr>
          <w:rFonts w:ascii="Segoe UI" w:hAnsi="Segoe UI" w:cs="Segoe UI"/>
          <w:color w:val="333333"/>
          <w:sz w:val="22"/>
          <w:szCs w:val="22"/>
        </w:rPr>
        <w:t>status</w:t>
      </w:r>
      <w:proofErr w:type="gramEnd"/>
      <w:r>
        <w:rPr>
          <w:rFonts w:ascii="Segoe UI" w:hAnsi="Segoe UI" w:cs="Segoe UI"/>
          <w:color w:val="333333"/>
          <w:sz w:val="22"/>
          <w:szCs w:val="22"/>
        </w:rPr>
        <w:t>: actual state based on the actions: pause, resume, stop, ...</w:t>
      </w:r>
    </w:p>
    <w:p w:rsidR="00922B46" w:rsidRDefault="00922B46" w:rsidP="00922B46">
      <w:pPr>
        <w:pStyle w:val="Heading6"/>
        <w:spacing w:before="326" w:after="217"/>
        <w:rPr>
          <w:rFonts w:ascii="Segoe UI" w:hAnsi="Segoe UI" w:cs="Segoe UI"/>
          <w:color w:val="777777"/>
          <w:sz w:val="20"/>
        </w:rPr>
      </w:pPr>
      <w:r>
        <w:rPr>
          <w:rFonts w:ascii="Segoe UI" w:hAnsi="Segoe UI" w:cs="Segoe UI"/>
          <w:color w:val="777777"/>
          <w:sz w:val="20"/>
        </w:rPr>
        <w:t>Methods</w:t>
      </w:r>
    </w:p>
    <w:p w:rsidR="00922B46" w:rsidRDefault="00922B46" w:rsidP="00922B46">
      <w:pPr>
        <w:pStyle w:val="NormalWeb"/>
        <w:spacing w:before="0" w:after="217"/>
        <w:rPr>
          <w:rFonts w:ascii="Segoe UI" w:hAnsi="Segoe UI" w:cs="Segoe UI"/>
          <w:color w:val="333333"/>
          <w:sz w:val="22"/>
          <w:szCs w:val="22"/>
        </w:rPr>
      </w:pPr>
      <w:proofErr w:type="gramStart"/>
      <w:r>
        <w:rPr>
          <w:rFonts w:ascii="Segoe UI" w:hAnsi="Segoe UI" w:cs="Segoe UI"/>
          <w:color w:val="333333"/>
          <w:sz w:val="22"/>
          <w:szCs w:val="22"/>
        </w:rPr>
        <w:t>pause</w:t>
      </w:r>
      <w:proofErr w:type="gramEnd"/>
      <w:r>
        <w:rPr>
          <w:rFonts w:ascii="Segoe UI" w:hAnsi="Segoe UI" w:cs="Segoe UI"/>
          <w:color w:val="333333"/>
          <w:sz w:val="22"/>
          <w:szCs w:val="22"/>
        </w:rPr>
        <w:t xml:space="preserve">: should pause the synchronization process, pause the mission of update messages between the reporter/observer link. </w:t>
      </w:r>
      <w:proofErr w:type="gramStart"/>
      <w:r>
        <w:rPr>
          <w:rFonts w:ascii="Segoe UI" w:hAnsi="Segoe UI" w:cs="Segoe UI"/>
          <w:color w:val="333333"/>
          <w:sz w:val="22"/>
          <w:szCs w:val="22"/>
        </w:rPr>
        <w:t>resume</w:t>
      </w:r>
      <w:proofErr w:type="gramEnd"/>
      <w:r>
        <w:rPr>
          <w:rFonts w:ascii="Segoe UI" w:hAnsi="Segoe UI" w:cs="Segoe UI"/>
          <w:color w:val="333333"/>
          <w:sz w:val="22"/>
          <w:szCs w:val="22"/>
        </w:rPr>
        <w:t xml:space="preserve">: resume the synchronization process from a pause action. </w:t>
      </w:r>
      <w:proofErr w:type="gramStart"/>
      <w:r>
        <w:rPr>
          <w:rFonts w:ascii="Segoe UI" w:hAnsi="Segoe UI" w:cs="Segoe UI"/>
          <w:color w:val="333333"/>
          <w:sz w:val="22"/>
          <w:szCs w:val="22"/>
        </w:rPr>
        <w:t>stop</w:t>
      </w:r>
      <w:proofErr w:type="gramEnd"/>
      <w:r>
        <w:rPr>
          <w:rFonts w:ascii="Segoe UI" w:hAnsi="Segoe UI" w:cs="Segoe UI"/>
          <w:color w:val="333333"/>
          <w:sz w:val="22"/>
          <w:szCs w:val="22"/>
        </w:rPr>
        <w:t>: probably the same as unsubscribe, so maybe this method is outdated.</w:t>
      </w:r>
    </w:p>
    <w:p w:rsidR="00922B46" w:rsidRDefault="00922B46" w:rsidP="00922B46">
      <w:pPr>
        <w:pStyle w:val="Heading5"/>
        <w:spacing w:before="326" w:after="217"/>
        <w:rPr>
          <w:rFonts w:ascii="Segoe UI" w:hAnsi="Segoe UI" w:cs="Segoe UI"/>
          <w:color w:val="333333"/>
          <w:sz w:val="21"/>
          <w:szCs w:val="21"/>
        </w:rPr>
      </w:pPr>
      <w:proofErr w:type="spellStart"/>
      <w:r>
        <w:rPr>
          <w:rFonts w:ascii="Segoe UI" w:hAnsi="Segoe UI" w:cs="Segoe UI"/>
          <w:color w:val="333333"/>
          <w:sz w:val="21"/>
          <w:szCs w:val="21"/>
        </w:rPr>
        <w:lastRenderedPageBreak/>
        <w:t>SyncSubscription</w:t>
      </w:r>
      <w:proofErr w:type="spellEnd"/>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A reference to a remote observer/subscription, associated to a </w:t>
      </w:r>
      <w:proofErr w:type="spellStart"/>
      <w:r>
        <w:rPr>
          <w:rFonts w:ascii="Segoe UI" w:hAnsi="Segoe UI" w:cs="Segoe UI"/>
          <w:color w:val="333333"/>
          <w:sz w:val="22"/>
          <w:szCs w:val="22"/>
        </w:rPr>
        <w:t>HypertyURL</w:t>
      </w:r>
      <w:proofErr w:type="spellEnd"/>
      <w:r>
        <w:rPr>
          <w:rFonts w:ascii="Segoe UI" w:hAnsi="Segoe UI" w:cs="Segoe UI"/>
          <w:color w:val="333333"/>
          <w:sz w:val="22"/>
          <w:szCs w:val="22"/>
        </w:rPr>
        <w:t>.</w:t>
      </w:r>
    </w:p>
    <w:p w:rsidR="00922B46" w:rsidRDefault="00922B46" w:rsidP="00922B46">
      <w:pPr>
        <w:pStyle w:val="Heading6"/>
        <w:spacing w:before="326" w:after="217"/>
        <w:rPr>
          <w:rFonts w:ascii="Segoe UI" w:hAnsi="Segoe UI" w:cs="Segoe UI"/>
          <w:color w:val="777777"/>
          <w:sz w:val="20"/>
        </w:rPr>
      </w:pPr>
      <w:r>
        <w:rPr>
          <w:rFonts w:ascii="Segoe UI" w:hAnsi="Segoe UI" w:cs="Segoe UI"/>
          <w:color w:val="777777"/>
          <w:sz w:val="20"/>
        </w:rPr>
        <w:t>Properties</w:t>
      </w:r>
    </w:p>
    <w:p w:rsidR="00922B46" w:rsidRDefault="00922B46" w:rsidP="00922B46">
      <w:pPr>
        <w:pStyle w:val="NormalWeb"/>
        <w:spacing w:before="0" w:after="217"/>
        <w:rPr>
          <w:rFonts w:ascii="Segoe UI" w:hAnsi="Segoe UI" w:cs="Segoe UI"/>
          <w:color w:val="333333"/>
          <w:sz w:val="22"/>
          <w:szCs w:val="22"/>
        </w:rPr>
      </w:pPr>
      <w:proofErr w:type="spellStart"/>
      <w:proofErr w:type="gramStart"/>
      <w:r>
        <w:rPr>
          <w:rFonts w:ascii="Segoe UI" w:hAnsi="Segoe UI" w:cs="Segoe UI"/>
          <w:color w:val="333333"/>
          <w:sz w:val="22"/>
          <w:szCs w:val="22"/>
        </w:rPr>
        <w:t>url</w:t>
      </w:r>
      <w:proofErr w:type="spellEnd"/>
      <w:proofErr w:type="gramEnd"/>
      <w:r>
        <w:rPr>
          <w:rFonts w:ascii="Segoe UI" w:hAnsi="Segoe UI" w:cs="Segoe UI"/>
          <w:color w:val="333333"/>
          <w:sz w:val="22"/>
          <w:szCs w:val="22"/>
        </w:rPr>
        <w:t xml:space="preserve">: </w:t>
      </w:r>
      <w:proofErr w:type="spellStart"/>
      <w:r>
        <w:rPr>
          <w:rFonts w:ascii="Segoe UI" w:hAnsi="Segoe UI" w:cs="Segoe UI"/>
          <w:color w:val="333333"/>
          <w:sz w:val="22"/>
          <w:szCs w:val="22"/>
        </w:rPr>
        <w:t>HypertyURL</w:t>
      </w:r>
      <w:proofErr w:type="spellEnd"/>
      <w:r>
        <w:rPr>
          <w:rFonts w:ascii="Segoe UI" w:hAnsi="Segoe UI" w:cs="Segoe UI"/>
          <w:color w:val="333333"/>
          <w:sz w:val="22"/>
          <w:szCs w:val="22"/>
        </w:rPr>
        <w:t xml:space="preserve"> of the observer.</w:t>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 xml:space="preserve">Discovery and Identity Manager </w:t>
      </w:r>
      <w:proofErr w:type="gramStart"/>
      <w:r>
        <w:rPr>
          <w:rFonts w:ascii="Segoe UI" w:hAnsi="Segoe UI" w:cs="Segoe UI"/>
          <w:color w:val="333333"/>
          <w:szCs w:val="22"/>
        </w:rPr>
        <w:t>library</w:t>
      </w:r>
      <w:proofErr w:type="gramEnd"/>
    </w:p>
    <w:p w:rsidR="00922B46" w:rsidRDefault="00922B46" w:rsidP="00922B46">
      <w:pPr>
        <w:pStyle w:val="NormalWeb"/>
        <w:spacing w:before="0" w:after="217"/>
        <w:rPr>
          <w:rFonts w:ascii="Segoe UI" w:hAnsi="Segoe UI" w:cs="Segoe UI"/>
          <w:color w:val="333333"/>
          <w:sz w:val="22"/>
          <w:szCs w:val="22"/>
        </w:rPr>
      </w:pP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discovery is performed through the Runtime Registry which returns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Registry entry containing its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Runtime URL, the P2P Handler Stub instance URL and the catalogue URL of P2P Requester Stub. Identities are managed </w:t>
      </w:r>
      <w:proofErr w:type="spellStart"/>
      <w:r>
        <w:rPr>
          <w:rFonts w:ascii="Segoe UI" w:hAnsi="Segoe UI" w:cs="Segoe UI"/>
          <w:color w:val="333333"/>
          <w:sz w:val="22"/>
          <w:szCs w:val="22"/>
        </w:rPr>
        <w:t>empoying</w:t>
      </w:r>
      <w:proofErr w:type="spellEnd"/>
      <w:r>
        <w:rPr>
          <w:rFonts w:ascii="Segoe UI" w:hAnsi="Segoe UI" w:cs="Segoe UI"/>
          <w:color w:val="333333"/>
          <w:sz w:val="22"/>
          <w:szCs w:val="22"/>
        </w:rPr>
        <w:t xml:space="preserve"> a token-based access. </w:t>
      </w:r>
      <w:proofErr w:type="gramStart"/>
      <w:r>
        <w:rPr>
          <w:rFonts w:ascii="Segoe UI" w:hAnsi="Segoe UI" w:cs="Segoe UI"/>
          <w:color w:val="333333"/>
          <w:sz w:val="22"/>
          <w:szCs w:val="22"/>
        </w:rPr>
        <w:t>A full dynamic view for discovery and identity management are</w:t>
      </w:r>
      <w:proofErr w:type="gramEnd"/>
      <w:r>
        <w:rPr>
          <w:rFonts w:ascii="Segoe UI" w:hAnsi="Segoe UI" w:cs="Segoe UI"/>
          <w:color w:val="333333"/>
          <w:sz w:val="22"/>
          <w:szCs w:val="22"/>
        </w:rPr>
        <w:t xml:space="preserve"> provided</w:t>
      </w:r>
      <w:r>
        <w:rPr>
          <w:rStyle w:val="apple-converted-space"/>
          <w:rFonts w:ascii="Segoe UI" w:hAnsi="Segoe UI" w:cs="Segoe UI"/>
          <w:color w:val="333333"/>
          <w:sz w:val="22"/>
          <w:szCs w:val="22"/>
        </w:rPr>
        <w:t> </w:t>
      </w:r>
      <w:hyperlink r:id="rId30" w:history="1">
        <w:r>
          <w:rPr>
            <w:rStyle w:val="Hyperlink"/>
            <w:rFonts w:ascii="Segoe UI" w:hAnsi="Segoe UI" w:cs="Segoe UI"/>
            <w:color w:val="4078C0"/>
            <w:sz w:val="22"/>
            <w:szCs w:val="22"/>
          </w:rPr>
          <w:t>here</w:t>
        </w:r>
      </w:hyperlink>
      <w:r>
        <w:rPr>
          <w:rStyle w:val="apple-converted-space"/>
          <w:rFonts w:ascii="Segoe UI" w:hAnsi="Segoe UI" w:cs="Segoe UI"/>
          <w:color w:val="333333"/>
          <w:sz w:val="22"/>
          <w:szCs w:val="22"/>
        </w:rPr>
        <w:t> </w:t>
      </w:r>
      <w:r>
        <w:rPr>
          <w:rFonts w:ascii="Segoe UI" w:hAnsi="Segoe UI" w:cs="Segoe UI"/>
          <w:color w:val="333333"/>
          <w:sz w:val="22"/>
          <w:szCs w:val="22"/>
        </w:rPr>
        <w:t>and</w:t>
      </w:r>
      <w:r>
        <w:rPr>
          <w:rStyle w:val="apple-converted-space"/>
          <w:rFonts w:ascii="Segoe UI" w:hAnsi="Segoe UI" w:cs="Segoe UI"/>
          <w:color w:val="333333"/>
          <w:sz w:val="22"/>
          <w:szCs w:val="22"/>
        </w:rPr>
        <w:t> </w:t>
      </w:r>
      <w:hyperlink r:id="rId31" w:history="1">
        <w:r>
          <w:rPr>
            <w:rStyle w:val="Hyperlink"/>
            <w:rFonts w:ascii="Segoe UI" w:hAnsi="Segoe UI" w:cs="Segoe UI"/>
            <w:color w:val="4078C0"/>
            <w:sz w:val="22"/>
            <w:szCs w:val="22"/>
          </w:rPr>
          <w:t>here</w:t>
        </w:r>
      </w:hyperlink>
      <w:r>
        <w:rPr>
          <w:rFonts w:ascii="Segoe UI" w:hAnsi="Segoe UI" w:cs="Segoe UI"/>
          <w:color w:val="333333"/>
          <w:sz w:val="22"/>
          <w:szCs w:val="22"/>
        </w:rPr>
        <w:t>.</w:t>
      </w:r>
    </w:p>
    <w:p w:rsidR="00922B46" w:rsidRDefault="00922B46" w:rsidP="00922B46">
      <w:pPr>
        <w:pStyle w:val="Heading4"/>
        <w:spacing w:before="326" w:after="217"/>
        <w:rPr>
          <w:rFonts w:ascii="Segoe UI" w:hAnsi="Segoe UI" w:cs="Segoe UI"/>
          <w:color w:val="333333"/>
          <w:szCs w:val="22"/>
        </w:rPr>
      </w:pPr>
      <w:r>
        <w:rPr>
          <w:rFonts w:ascii="Segoe UI" w:hAnsi="Segoe UI" w:cs="Segoe UI"/>
          <w:color w:val="333333"/>
          <w:szCs w:val="22"/>
        </w:rPr>
        <w:t>Runtime Capability Manager</w:t>
      </w:r>
    </w:p>
    <w:p w:rsidR="00922B46" w:rsidRDefault="00922B46" w:rsidP="00922B46">
      <w:pPr>
        <w:pStyle w:val="NormalWeb"/>
        <w:spacing w:before="0" w:after="217"/>
        <w:rPr>
          <w:rFonts w:ascii="Segoe UI" w:hAnsi="Segoe UI" w:cs="Segoe UI"/>
          <w:color w:val="333333"/>
          <w:sz w:val="22"/>
          <w:szCs w:val="22"/>
        </w:rPr>
      </w:pPr>
      <w:r>
        <w:rPr>
          <w:rFonts w:ascii="Segoe UI" w:hAnsi="Segoe UI" w:cs="Segoe UI"/>
          <w:color w:val="333333"/>
          <w:sz w:val="22"/>
          <w:szCs w:val="22"/>
        </w:rPr>
        <w:t xml:space="preserve">The Runtime Capability Manager handles a JSON data object containing the capabilities of the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Runtime that will be used to take the most appropriate decisions according to Runtime Capabilities e.g. to select the most appropriate </w:t>
      </w:r>
      <w:proofErr w:type="spellStart"/>
      <w:r>
        <w:rPr>
          <w:rFonts w:ascii="Segoe UI" w:hAnsi="Segoe UI" w:cs="Segoe UI"/>
          <w:color w:val="333333"/>
          <w:sz w:val="22"/>
          <w:szCs w:val="22"/>
        </w:rPr>
        <w:t>Protostub</w:t>
      </w:r>
      <w:proofErr w:type="spellEnd"/>
      <w:r>
        <w:rPr>
          <w:rFonts w:ascii="Segoe UI" w:hAnsi="Segoe UI" w:cs="Segoe UI"/>
          <w:color w:val="333333"/>
          <w:sz w:val="22"/>
          <w:szCs w:val="22"/>
        </w:rPr>
        <w:t xml:space="preserve"> or </w:t>
      </w:r>
      <w:proofErr w:type="spellStart"/>
      <w:r>
        <w:rPr>
          <w:rFonts w:ascii="Segoe UI" w:hAnsi="Segoe UI" w:cs="Segoe UI"/>
          <w:color w:val="333333"/>
          <w:sz w:val="22"/>
          <w:szCs w:val="22"/>
        </w:rPr>
        <w:t>Hyperty</w:t>
      </w:r>
      <w:proofErr w:type="spellEnd"/>
      <w:r>
        <w:rPr>
          <w:rFonts w:ascii="Segoe UI" w:hAnsi="Segoe UI" w:cs="Segoe UI"/>
          <w:color w:val="333333"/>
          <w:sz w:val="22"/>
          <w:szCs w:val="22"/>
        </w:rPr>
        <w:t xml:space="preserve"> to be deployed in the runtime.</w:t>
      </w:r>
    </w:p>
    <w:p w:rsidR="00922B46" w:rsidRDefault="00922B46" w:rsidP="00922B46">
      <w:pPr>
        <w:pStyle w:val="Heading4"/>
        <w:spacing w:before="326" w:after="217"/>
        <w:rPr>
          <w:rFonts w:ascii="Segoe UI" w:hAnsi="Segoe UI" w:cs="Segoe UI"/>
          <w:color w:val="333333"/>
          <w:szCs w:val="22"/>
        </w:rPr>
      </w:pPr>
      <w:proofErr w:type="spellStart"/>
      <w:proofErr w:type="gramStart"/>
      <w:r>
        <w:rPr>
          <w:rFonts w:ascii="Segoe UI" w:hAnsi="Segoe UI" w:cs="Segoe UI"/>
          <w:color w:val="333333"/>
          <w:szCs w:val="22"/>
        </w:rPr>
        <w:t>QoS</w:t>
      </w:r>
      <w:proofErr w:type="spellEnd"/>
      <w:r>
        <w:rPr>
          <w:rFonts w:ascii="Segoe UI" w:hAnsi="Segoe UI" w:cs="Segoe UI"/>
          <w:color w:val="333333"/>
          <w:szCs w:val="22"/>
        </w:rPr>
        <w:t xml:space="preserve"> interface and LHCB library.</w:t>
      </w:r>
      <w:proofErr w:type="gramEnd"/>
    </w:p>
    <w:p w:rsidR="00922B46" w:rsidRDefault="00922B46" w:rsidP="00922B46">
      <w:pPr>
        <w:pStyle w:val="NormalWeb"/>
        <w:spacing w:before="0"/>
        <w:rPr>
          <w:rFonts w:ascii="Segoe UI" w:hAnsi="Segoe UI" w:cs="Segoe UI"/>
          <w:color w:val="333333"/>
          <w:sz w:val="22"/>
          <w:szCs w:val="22"/>
        </w:rPr>
      </w:pPr>
      <w:r>
        <w:rPr>
          <w:rFonts w:ascii="Segoe UI" w:hAnsi="Segoe UI" w:cs="Segoe UI"/>
          <w:color w:val="333333"/>
          <w:sz w:val="22"/>
          <w:szCs w:val="22"/>
        </w:rPr>
        <w:t xml:space="preserve">An initial description of the </w:t>
      </w:r>
      <w:proofErr w:type="spellStart"/>
      <w:r>
        <w:rPr>
          <w:rFonts w:ascii="Segoe UI" w:hAnsi="Segoe UI" w:cs="Segoe UI"/>
          <w:color w:val="333333"/>
          <w:sz w:val="22"/>
          <w:szCs w:val="22"/>
        </w:rPr>
        <w:t>QoS</w:t>
      </w:r>
      <w:proofErr w:type="spellEnd"/>
      <w:r>
        <w:rPr>
          <w:rFonts w:ascii="Segoe UI" w:hAnsi="Segoe UI" w:cs="Segoe UI"/>
          <w:color w:val="333333"/>
          <w:sz w:val="22"/>
          <w:szCs w:val="22"/>
        </w:rPr>
        <w:t xml:space="preserve"> support is provided</w:t>
      </w:r>
      <w:r>
        <w:rPr>
          <w:rStyle w:val="apple-converted-space"/>
          <w:rFonts w:ascii="Segoe UI" w:hAnsi="Segoe UI" w:cs="Segoe UI"/>
          <w:color w:val="333333"/>
          <w:sz w:val="22"/>
          <w:szCs w:val="22"/>
        </w:rPr>
        <w:t> </w:t>
      </w:r>
      <w:hyperlink r:id="rId32" w:history="1">
        <w:r>
          <w:rPr>
            <w:rStyle w:val="Hyperlink"/>
            <w:rFonts w:ascii="Segoe UI" w:hAnsi="Segoe UI" w:cs="Segoe UI"/>
            <w:color w:val="4078C0"/>
            <w:sz w:val="22"/>
            <w:szCs w:val="22"/>
          </w:rPr>
          <w:t>here</w:t>
        </w:r>
      </w:hyperlink>
      <w:r>
        <w:rPr>
          <w:rFonts w:ascii="Segoe UI" w:hAnsi="Segoe UI" w:cs="Segoe UI"/>
          <w:color w:val="333333"/>
          <w:sz w:val="22"/>
          <w:szCs w:val="22"/>
        </w:rPr>
        <w:t xml:space="preserve">. A full specification of the </w:t>
      </w:r>
      <w:proofErr w:type="spellStart"/>
      <w:r>
        <w:rPr>
          <w:rFonts w:ascii="Segoe UI" w:hAnsi="Segoe UI" w:cs="Segoe UI"/>
          <w:color w:val="333333"/>
          <w:sz w:val="22"/>
          <w:szCs w:val="22"/>
        </w:rPr>
        <w:t>QoS</w:t>
      </w:r>
      <w:proofErr w:type="spellEnd"/>
      <w:r>
        <w:rPr>
          <w:rFonts w:ascii="Segoe UI" w:hAnsi="Segoe UI" w:cs="Segoe UI"/>
          <w:color w:val="333333"/>
          <w:sz w:val="22"/>
          <w:szCs w:val="22"/>
        </w:rPr>
        <w:t xml:space="preserve"> framework will be given in the dedicated </w:t>
      </w:r>
      <w:proofErr w:type="spellStart"/>
      <w:r>
        <w:rPr>
          <w:rFonts w:ascii="Segoe UI" w:hAnsi="Segoe UI" w:cs="Segoe UI"/>
          <w:color w:val="333333"/>
          <w:sz w:val="22"/>
          <w:szCs w:val="22"/>
        </w:rPr>
        <w:t>QoS</w:t>
      </w:r>
      <w:proofErr w:type="spellEnd"/>
      <w:r>
        <w:rPr>
          <w:rFonts w:ascii="Segoe UI" w:hAnsi="Segoe UI" w:cs="Segoe UI"/>
          <w:color w:val="333333"/>
          <w:sz w:val="22"/>
          <w:szCs w:val="22"/>
        </w:rPr>
        <w:t xml:space="preserve"> deliverable.</w:t>
      </w:r>
    </w:p>
    <w:p w:rsidR="00922B46" w:rsidRDefault="00922B46" w:rsidP="009A043D"/>
    <w:p w:rsidR="00A43B78" w:rsidRDefault="009A043D">
      <w:pPr>
        <w:pStyle w:val="Heading1"/>
        <w:numPr>
          <w:ilvl w:val="0"/>
          <w:numId w:val="2"/>
        </w:numPr>
        <w:pBdr>
          <w:bottom w:val="single" w:sz="6" w:space="4" w:color="EEEEEE"/>
        </w:pBdr>
        <w:spacing w:before="360" w:after="240"/>
        <w:rPr>
          <w:rFonts w:ascii="Segoe UI" w:hAnsi="Segoe UI" w:cs="Segoe UI"/>
          <w:color w:val="333333"/>
        </w:rPr>
      </w:pPr>
      <w:bookmarkStart w:id="63" w:name="conclusions"/>
      <w:bookmarkStart w:id="64" w:name="_Toc466480196"/>
      <w:bookmarkEnd w:id="63"/>
      <w:r>
        <w:rPr>
          <w:rFonts w:ascii="Segoe UI" w:hAnsi="Segoe UI" w:cs="Segoe UI"/>
          <w:color w:val="333333"/>
        </w:rPr>
        <w:lastRenderedPageBreak/>
        <w:t>New Features specificat</w:t>
      </w:r>
      <w:bookmarkStart w:id="65" w:name="_Toc460336784"/>
      <w:bookmarkEnd w:id="65"/>
      <w:r>
        <w:rPr>
          <w:rFonts w:ascii="Segoe UI" w:hAnsi="Segoe UI" w:cs="Segoe UI"/>
          <w:color w:val="333333"/>
        </w:rPr>
        <w:t>ion</w:t>
      </w:r>
      <w:bookmarkEnd w:id="64"/>
    </w:p>
    <w:p w:rsidR="00A43B78" w:rsidRDefault="009A043D">
      <w:pPr>
        <w:pStyle w:val="Heading2"/>
        <w:numPr>
          <w:ilvl w:val="1"/>
          <w:numId w:val="2"/>
        </w:numPr>
        <w:pBdr>
          <w:bottom w:val="single" w:sz="6" w:space="4" w:color="EEEEEE"/>
        </w:pBdr>
        <w:spacing w:before="360" w:after="240"/>
        <w:rPr>
          <w:rFonts w:ascii="Segoe UI" w:hAnsi="Segoe UI" w:cs="Segoe UI"/>
          <w:color w:val="333333"/>
        </w:rPr>
      </w:pPr>
      <w:bookmarkStart w:id="66" w:name="_Toc460336785"/>
      <w:bookmarkStart w:id="67" w:name="_Toc466480197"/>
      <w:bookmarkEnd w:id="66"/>
      <w:r>
        <w:rPr>
          <w:rFonts w:ascii="Segoe UI" w:hAnsi="Segoe UI" w:cs="Segoe UI"/>
          <w:color w:val="333333"/>
        </w:rPr>
        <w:t>Runtime Trust Management Specification (Ricardo Chaves/Nuno)</w:t>
      </w:r>
      <w:bookmarkEnd w:id="67"/>
    </w:p>
    <w:p w:rsidR="00A43B78" w:rsidRDefault="009A043D">
      <w:pPr>
        <w:pStyle w:val="Heading2"/>
        <w:numPr>
          <w:ilvl w:val="1"/>
          <w:numId w:val="2"/>
        </w:numPr>
        <w:spacing w:before="360" w:after="240"/>
        <w:rPr>
          <w:rFonts w:ascii="Segoe UI" w:hAnsi="Segoe UI" w:cs="Segoe UI"/>
          <w:color w:val="333333"/>
          <w:sz w:val="30"/>
          <w:szCs w:val="30"/>
        </w:rPr>
      </w:pPr>
      <w:bookmarkStart w:id="68" w:name="_Toc460336786"/>
      <w:bookmarkStart w:id="69" w:name="_Toc466480198"/>
      <w:bookmarkEnd w:id="68"/>
      <w:r>
        <w:rPr>
          <w:rFonts w:ascii="Segoe UI" w:hAnsi="Segoe UI" w:cs="Segoe UI"/>
          <w:color w:val="333333"/>
          <w:sz w:val="30"/>
          <w:szCs w:val="30"/>
        </w:rPr>
        <w:t xml:space="preserve">P2P </w:t>
      </w:r>
      <w:proofErr w:type="spellStart"/>
      <w:r>
        <w:rPr>
          <w:rFonts w:ascii="Segoe UI" w:hAnsi="Segoe UI" w:cs="Segoe UI"/>
          <w:color w:val="333333"/>
          <w:sz w:val="30"/>
          <w:szCs w:val="30"/>
        </w:rPr>
        <w:t>Protofly</w:t>
      </w:r>
      <w:proofErr w:type="spellEnd"/>
      <w:r>
        <w:rPr>
          <w:rFonts w:ascii="Segoe UI" w:hAnsi="Segoe UI" w:cs="Segoe UI"/>
          <w:color w:val="333333"/>
          <w:sz w:val="30"/>
          <w:szCs w:val="30"/>
        </w:rPr>
        <w:t xml:space="preserve"> Specification (Paulo)</w:t>
      </w:r>
      <w:bookmarkEnd w:id="69"/>
    </w:p>
    <w:p w:rsidR="00A43B78" w:rsidRDefault="009A043D">
      <w:pPr>
        <w:pStyle w:val="Heading2"/>
        <w:numPr>
          <w:ilvl w:val="1"/>
          <w:numId w:val="2"/>
        </w:numPr>
        <w:spacing w:before="360" w:after="240"/>
        <w:rPr>
          <w:rFonts w:ascii="Segoe UI" w:hAnsi="Segoe UI" w:cs="Segoe UI"/>
          <w:color w:val="333333"/>
          <w:sz w:val="30"/>
          <w:szCs w:val="30"/>
        </w:rPr>
      </w:pPr>
      <w:bookmarkStart w:id="70" w:name="_Toc460336787"/>
      <w:bookmarkStart w:id="71" w:name="_Toc466480199"/>
      <w:bookmarkEnd w:id="70"/>
      <w:proofErr w:type="spellStart"/>
      <w:r>
        <w:rPr>
          <w:rFonts w:ascii="Segoe UI" w:hAnsi="Segoe UI" w:cs="Segoe UI"/>
          <w:color w:val="333333"/>
          <w:sz w:val="30"/>
          <w:szCs w:val="30"/>
        </w:rPr>
        <w:t>QoS</w:t>
      </w:r>
      <w:proofErr w:type="spellEnd"/>
      <w:r>
        <w:rPr>
          <w:rFonts w:ascii="Segoe UI" w:hAnsi="Segoe UI" w:cs="Segoe UI"/>
          <w:color w:val="333333"/>
          <w:sz w:val="30"/>
          <w:szCs w:val="30"/>
        </w:rPr>
        <w:t xml:space="preserve"> Control specification (Marc)</w:t>
      </w:r>
      <w:bookmarkEnd w:id="71"/>
    </w:p>
    <w:p w:rsidR="00A43B78" w:rsidRDefault="009A043D">
      <w:pPr>
        <w:pStyle w:val="Heading2"/>
        <w:numPr>
          <w:ilvl w:val="1"/>
          <w:numId w:val="2"/>
        </w:numPr>
        <w:spacing w:before="360" w:after="240"/>
        <w:rPr>
          <w:rFonts w:ascii="Segoe UI" w:hAnsi="Segoe UI" w:cs="Segoe UI"/>
          <w:color w:val="333333"/>
          <w:sz w:val="30"/>
          <w:szCs w:val="30"/>
        </w:rPr>
      </w:pPr>
      <w:bookmarkStart w:id="72" w:name="_Toc460336788"/>
      <w:bookmarkStart w:id="73" w:name="_Toc466480200"/>
      <w:bookmarkEnd w:id="72"/>
      <w:r>
        <w:rPr>
          <w:rFonts w:ascii="Segoe UI" w:hAnsi="Segoe UI" w:cs="Segoe UI"/>
          <w:color w:val="333333"/>
          <w:sz w:val="30"/>
          <w:szCs w:val="30"/>
        </w:rPr>
        <w:t xml:space="preserve">Multiparty </w:t>
      </w:r>
      <w:proofErr w:type="spellStart"/>
      <w:r>
        <w:rPr>
          <w:rFonts w:ascii="Segoe UI" w:hAnsi="Segoe UI" w:cs="Segoe UI"/>
          <w:color w:val="333333"/>
          <w:sz w:val="30"/>
          <w:szCs w:val="30"/>
        </w:rPr>
        <w:t>WebRTC</w:t>
      </w:r>
      <w:proofErr w:type="spellEnd"/>
      <w:r>
        <w:rPr>
          <w:rFonts w:ascii="Segoe UI" w:hAnsi="Segoe UI" w:cs="Segoe UI"/>
          <w:color w:val="333333"/>
          <w:sz w:val="30"/>
          <w:szCs w:val="30"/>
        </w:rPr>
        <w:t xml:space="preserve"> Connections specification (</w:t>
      </w:r>
      <w:proofErr w:type="spellStart"/>
      <w:r>
        <w:rPr>
          <w:rFonts w:ascii="Segoe UI" w:hAnsi="Segoe UI" w:cs="Segoe UI"/>
          <w:color w:val="333333"/>
          <w:sz w:val="30"/>
          <w:szCs w:val="30"/>
        </w:rPr>
        <w:t>Arnaut</w:t>
      </w:r>
      <w:proofErr w:type="spellEnd"/>
      <w:r>
        <w:rPr>
          <w:rFonts w:ascii="Segoe UI" w:hAnsi="Segoe UI" w:cs="Segoe UI"/>
          <w:color w:val="333333"/>
          <w:sz w:val="30"/>
          <w:szCs w:val="30"/>
        </w:rPr>
        <w:t>)</w:t>
      </w:r>
      <w:bookmarkEnd w:id="73"/>
    </w:p>
    <w:p w:rsidR="00A43B78" w:rsidRDefault="009A043D">
      <w:pPr>
        <w:pStyle w:val="Heading2"/>
        <w:numPr>
          <w:ilvl w:val="1"/>
          <w:numId w:val="2"/>
        </w:numPr>
        <w:spacing w:before="360"/>
        <w:rPr>
          <w:rFonts w:ascii="Segoe UI" w:hAnsi="Segoe UI" w:cs="Segoe UI"/>
          <w:color w:val="333333"/>
          <w:sz w:val="30"/>
          <w:szCs w:val="30"/>
        </w:rPr>
      </w:pPr>
      <w:bookmarkStart w:id="74" w:name="_Toc460336789"/>
      <w:bookmarkStart w:id="75" w:name="_Toc466480201"/>
      <w:bookmarkEnd w:id="74"/>
      <w:r>
        <w:rPr>
          <w:rFonts w:ascii="Segoe UI" w:hAnsi="Segoe UI" w:cs="Segoe UI"/>
          <w:color w:val="333333"/>
          <w:sz w:val="30"/>
          <w:szCs w:val="30"/>
        </w:rPr>
        <w:t>Interworking with Legacy Services (Anton)</w:t>
      </w:r>
      <w:bookmarkEnd w:id="75"/>
    </w:p>
    <w:p w:rsidR="00A43B78" w:rsidRDefault="009A043D">
      <w:pPr>
        <w:pStyle w:val="Heading1"/>
        <w:numPr>
          <w:ilvl w:val="0"/>
          <w:numId w:val="2"/>
        </w:numPr>
      </w:pPr>
      <w:bookmarkStart w:id="76" w:name="_Toc460336790"/>
      <w:bookmarkStart w:id="77" w:name="_Toc466480202"/>
      <w:bookmarkEnd w:id="76"/>
      <w:r>
        <w:lastRenderedPageBreak/>
        <w:t>Conclusions</w:t>
      </w:r>
      <w:bookmarkEnd w:id="77"/>
    </w:p>
    <w:p w:rsidR="00A43B78" w:rsidRDefault="009A043D">
      <w:r>
        <w:t xml:space="preserve">This report provided a detailed specification of </w:t>
      </w:r>
      <w:proofErr w:type="spellStart"/>
      <w:r>
        <w:t>reTHINK</w:t>
      </w:r>
      <w:proofErr w:type="spellEnd"/>
      <w:r>
        <w:t xml:space="preserve"> Core Framework that comprises the </w:t>
      </w:r>
      <w:proofErr w:type="spellStart"/>
      <w:r>
        <w:t>Hyperty</w:t>
      </w:r>
      <w:proofErr w:type="spellEnd"/>
      <w:r>
        <w:t xml:space="preserve"> Runtime, where </w:t>
      </w:r>
      <w:proofErr w:type="spellStart"/>
      <w:r>
        <w:t>Hyperties</w:t>
      </w:r>
      <w:proofErr w:type="spellEnd"/>
      <w:r>
        <w:t xml:space="preserve"> are executed and the Messaging Node, which supports the messaging communication among </w:t>
      </w:r>
      <w:proofErr w:type="spellStart"/>
      <w:r>
        <w:t>Hyperty</w:t>
      </w:r>
      <w:proofErr w:type="spellEnd"/>
      <w:r>
        <w:t xml:space="preserve"> instances running in different devices.</w:t>
      </w:r>
    </w:p>
    <w:p w:rsidR="00A43B78" w:rsidRDefault="009A043D">
      <w:r>
        <w:t xml:space="preserve">The core of the document (Chapter 4 and 5) provided a detailed specification of the </w:t>
      </w:r>
      <w:proofErr w:type="spellStart"/>
      <w:r>
        <w:t>Hyperty</w:t>
      </w:r>
      <w:proofErr w:type="spellEnd"/>
      <w:r>
        <w:t xml:space="preserve"> Runtime architecture and the Core Runtime components required to support the execution of </w:t>
      </w:r>
      <w:proofErr w:type="spellStart"/>
      <w:r>
        <w:t>Hyperties</w:t>
      </w:r>
      <w:proofErr w:type="spellEnd"/>
      <w:r>
        <w:t xml:space="preserve">. The </w:t>
      </w:r>
      <w:proofErr w:type="spellStart"/>
      <w:r>
        <w:t>Hyperty</w:t>
      </w:r>
      <w:proofErr w:type="spellEnd"/>
      <w:r>
        <w:t xml:space="preserve"> Runtime architecture was designed with a security by design approach where different types of components can be executed in isolated sandboxes.</w:t>
      </w:r>
    </w:p>
    <w:p w:rsidR="00A43B78" w:rsidRDefault="009A043D">
      <w:r>
        <w:t xml:space="preserve">The design of the </w:t>
      </w:r>
      <w:proofErr w:type="spellStart"/>
      <w:r>
        <w:t>Hyperty</w:t>
      </w:r>
      <w:proofErr w:type="spellEnd"/>
      <w:r>
        <w:t xml:space="preserve"> Runtime APIs were validated with detailed descriptions of the main procedures to be supported by the </w:t>
      </w:r>
      <w:proofErr w:type="spellStart"/>
      <w:r>
        <w:t>Hyperty</w:t>
      </w:r>
      <w:proofErr w:type="spellEnd"/>
      <w:r>
        <w:t xml:space="preserve"> Runtime, namely basic procedures (e.g. message routing and </w:t>
      </w:r>
      <w:proofErr w:type="spellStart"/>
      <w:r>
        <w:t>Hyperty</w:t>
      </w:r>
      <w:proofErr w:type="spellEnd"/>
      <w:r>
        <w:t xml:space="preserve"> deployment), Identity Management Procedures (e.g. registration and login of users) and Human to Human communication procedures.</w:t>
      </w:r>
    </w:p>
    <w:p w:rsidR="00A43B78" w:rsidRDefault="009A043D">
      <w:r>
        <w:t>At the end, detailed design was also validated from the data models and interfaces design specified in D2.2 and a few improvements were made.</w:t>
      </w:r>
    </w:p>
    <w:p w:rsidR="00A43B78" w:rsidRDefault="009A043D">
      <w:r>
        <w:t xml:space="preserve">The </w:t>
      </w:r>
      <w:proofErr w:type="spellStart"/>
      <w:r>
        <w:t>reTHINK</w:t>
      </w:r>
      <w:proofErr w:type="spellEnd"/>
      <w:r>
        <w:t xml:space="preserve"> Core Framework specification is sustained by a comprehensive state of the art research on web runtime and real-time messaging with special attention given to security as well as by an exhaustive work in terms of procurement of existing open source solutions to be used to prototype </w:t>
      </w:r>
      <w:proofErr w:type="spellStart"/>
      <w:r>
        <w:t>reTHINK</w:t>
      </w:r>
      <w:proofErr w:type="spellEnd"/>
      <w:r>
        <w:t xml:space="preserve"> Core Framework components. Taking as input the procurement report, some solutions were selected and some implementation considerations were made. This approach, positions </w:t>
      </w:r>
      <w:proofErr w:type="spellStart"/>
      <w:r>
        <w:t>reTHINK</w:t>
      </w:r>
      <w:proofErr w:type="spellEnd"/>
      <w:r>
        <w:t xml:space="preserve"> prototypes at the forefront of technology with its new functionalities. At the same time it also promotes a rapid and iterative prototyping of </w:t>
      </w:r>
      <w:proofErr w:type="spellStart"/>
      <w:r>
        <w:t>reTHINK</w:t>
      </w:r>
      <w:proofErr w:type="spellEnd"/>
      <w:r>
        <w:t xml:space="preserve"> Core Framework with optimised usage of resources, in order to provide in time, the required components to start the implementation of scenarios in WP5.</w:t>
      </w:r>
    </w:p>
    <w:p w:rsidR="00A43B78" w:rsidRDefault="009A043D">
      <w:r>
        <w:t>The specification will evolve along the implementation phase and it will be also completed with the definition of additional procedures required by the scenarios implementation tasks. Thus, additional procedures are expected to be defined to handle Machine to Machine communication and Human to Machine communication use cases (partial done at the time of this writing), as well as trust and context management procedures.</w:t>
      </w:r>
    </w:p>
    <w:p w:rsidR="00A43B78" w:rsidRDefault="009A043D">
      <w:r>
        <w:t xml:space="preserve">The </w:t>
      </w:r>
      <w:proofErr w:type="spellStart"/>
      <w:r>
        <w:t>Hyperty</w:t>
      </w:r>
      <w:proofErr w:type="spellEnd"/>
      <w:r>
        <w:t xml:space="preserve"> Runtime APIs </w:t>
      </w:r>
      <w:proofErr w:type="gramStart"/>
      <w:r>
        <w:t>were</w:t>
      </w:r>
      <w:proofErr w:type="gramEnd"/>
      <w:r>
        <w:t xml:space="preserve"> designed to be Developer friendly hiding many complexities from the developer. For example, the complex mechanisms required to manage ID and Access tokens is provided out of the box by the Core Runtime. The same applies to the mechanisms implemented by the Core Runtime to enable out of the box seamless interoperability by using the </w:t>
      </w:r>
      <w:proofErr w:type="spellStart"/>
      <w:r>
        <w:t>ProtOFly</w:t>
      </w:r>
      <w:proofErr w:type="spellEnd"/>
      <w:r>
        <w:t xml:space="preserve"> concept. Developers only have to deal with a couple of functions </w:t>
      </w:r>
      <w:proofErr w:type="spellStart"/>
      <w:proofErr w:type="gramStart"/>
      <w:r>
        <w:t>MessageBUS.postMessage</w:t>
      </w:r>
      <w:proofErr w:type="spellEnd"/>
      <w:r>
        <w:t>(</w:t>
      </w:r>
      <w:proofErr w:type="gramEnd"/>
      <w:r>
        <w:t xml:space="preserve">) and the </w:t>
      </w:r>
      <w:proofErr w:type="spellStart"/>
      <w:r>
        <w:t>Syncher</w:t>
      </w:r>
      <w:proofErr w:type="spellEnd"/>
      <w:r>
        <w:t xml:space="preserve"> API. Nevertheless, the </w:t>
      </w:r>
      <w:proofErr w:type="spellStart"/>
      <w:r>
        <w:t>Hyperty</w:t>
      </w:r>
      <w:proofErr w:type="spellEnd"/>
      <w:r>
        <w:t xml:space="preserve"> Service Framework - </w:t>
      </w:r>
      <w:proofErr w:type="gramStart"/>
      <w:r>
        <w:t>an</w:t>
      </w:r>
      <w:proofErr w:type="gramEnd"/>
      <w:r>
        <w:t xml:space="preserve"> </w:t>
      </w:r>
      <w:proofErr w:type="spellStart"/>
      <w:r>
        <w:t>Hyperty</w:t>
      </w:r>
      <w:proofErr w:type="spellEnd"/>
      <w:r>
        <w:t xml:space="preserve"> Software Development Toolkit (SDK) - was also introduced in this report in order to further increase the levels of productivity of </w:t>
      </w:r>
      <w:proofErr w:type="spellStart"/>
      <w:r>
        <w:t>Hyperty</w:t>
      </w:r>
      <w:proofErr w:type="spellEnd"/>
      <w:r>
        <w:t xml:space="preserve"> developers.</w:t>
      </w:r>
    </w:p>
    <w:p w:rsidR="00A43B78" w:rsidRDefault="009A043D">
      <w:r>
        <w:t>The Network Platform specification supporting Specialised Network Services is an ongoing work that will be reported later in D3.4, as originally planned.</w:t>
      </w:r>
    </w:p>
    <w:p w:rsidR="00A43B78" w:rsidRDefault="009A043D">
      <w:pPr>
        <w:pStyle w:val="Heading1"/>
        <w:numPr>
          <w:ilvl w:val="0"/>
          <w:numId w:val="2"/>
        </w:numPr>
      </w:pPr>
      <w:bookmarkStart w:id="78" w:name="references"/>
      <w:bookmarkStart w:id="79" w:name="_Toc460336791"/>
      <w:bookmarkStart w:id="80" w:name="_Toc466480203"/>
      <w:bookmarkEnd w:id="78"/>
      <w:bookmarkEnd w:id="79"/>
      <w:r>
        <w:lastRenderedPageBreak/>
        <w:t>References</w:t>
      </w:r>
      <w:bookmarkEnd w:id="80"/>
    </w:p>
    <w:p w:rsidR="00A43B78" w:rsidRDefault="009A043D">
      <w:r>
        <w:t xml:space="preserve">[1] - </w:t>
      </w:r>
      <w:hyperlink r:id="rId33">
        <w:r>
          <w:rPr>
            <w:rStyle w:val="Internetlink"/>
            <w:vanish/>
            <w:webHidden/>
          </w:rPr>
          <w:t>Barth, A.; Jackson, C.; Reis, C. and Team, Google Chrome. 2008. The Security Architecture of the Chromium Browser.</w:t>
        </w:r>
      </w:hyperlink>
    </w:p>
    <w:p w:rsidR="00A43B78" w:rsidRDefault="009A043D">
      <w:r>
        <w:t xml:space="preserve">[2] - </w:t>
      </w:r>
      <w:hyperlink r:id="rId34">
        <w:r>
          <w:rPr>
            <w:rStyle w:val="Internetlink"/>
            <w:vanish/>
            <w:webHidden/>
          </w:rPr>
          <w:t xml:space="preserve">Nicholas Carlini, Adrienne Porter Felt, and David Wagner. 2012. An evaluation of the Google Chrome extension security architecture. In Proceedings of the 21st USENIX conference on Security symposium (Security'12). </w:t>
        </w:r>
        <w:r>
          <w:rPr>
            <w:rStyle w:val="Internetlink"/>
            <w:lang w:val="pt-PT"/>
          </w:rPr>
          <w:t xml:space="preserve">USENIX </w:t>
        </w:r>
        <w:proofErr w:type="spellStart"/>
        <w:r>
          <w:rPr>
            <w:rStyle w:val="Internetlink"/>
            <w:lang w:val="pt-PT"/>
          </w:rPr>
          <w:t>Association</w:t>
        </w:r>
        <w:proofErr w:type="spellEnd"/>
        <w:r>
          <w:rPr>
            <w:rStyle w:val="Internetlink"/>
            <w:lang w:val="pt-PT"/>
          </w:rPr>
          <w:t>, Berkeley, CA, USA.</w:t>
        </w:r>
      </w:hyperlink>
    </w:p>
    <w:p w:rsidR="00A43B78" w:rsidRDefault="009A043D">
      <w:r w:rsidRPr="009A043D">
        <w:rPr>
          <w:lang w:val="en-US"/>
        </w:rPr>
        <w:t xml:space="preserve">[3] - </w:t>
      </w:r>
      <w:hyperlink r:id="rId35">
        <w:r w:rsidRPr="009A043D">
          <w:rPr>
            <w:rStyle w:val="Internetlink"/>
            <w:vanish/>
            <w:webHidden/>
            <w:lang w:val="en-US"/>
          </w:rPr>
          <w:t xml:space="preserve">Garcia-Alfaro, J. and Navarro-Arribas, G. 2007. </w:t>
        </w:r>
        <w:r>
          <w:rPr>
            <w:rStyle w:val="Internetlink"/>
          </w:rPr>
          <w:t xml:space="preserve">A Survey on Detection Techniques to Prevent Cross-Site Scripting Attacks on Current Web Applications., in Javier Lopez &amp; Bernhard M. </w:t>
        </w:r>
        <w:proofErr w:type="spellStart"/>
        <w:r>
          <w:rPr>
            <w:rStyle w:val="Internetlink"/>
          </w:rPr>
          <w:t>Hämmerli</w:t>
        </w:r>
        <w:proofErr w:type="spellEnd"/>
        <w:r>
          <w:rPr>
            <w:rStyle w:val="Internetlink"/>
          </w:rPr>
          <w:t>, ed., 'CRITIS' , Springer, , pp. 287-298 .</w:t>
        </w:r>
      </w:hyperlink>
    </w:p>
    <w:p w:rsidR="00A43B78" w:rsidRDefault="009A043D">
      <w:r>
        <w:t xml:space="preserve">[4] - </w:t>
      </w:r>
      <w:hyperlink r:id="rId36">
        <w:r>
          <w:rPr>
            <w:rStyle w:val="Internetlink"/>
            <w:vanish/>
            <w:webHidden/>
          </w:rPr>
          <w:t>Scott, D. and Sharp, R. Abstracting application-level web security. 11th Internation Conference on the World Wide Web, pp. 396–407, 2002.</w:t>
        </w:r>
      </w:hyperlink>
    </w:p>
    <w:p w:rsidR="00A43B78" w:rsidRDefault="009A043D">
      <w:r>
        <w:t xml:space="preserve">[5] - </w:t>
      </w:r>
      <w:hyperlink r:id="rId37">
        <w:r>
          <w:rPr>
            <w:rStyle w:val="Internetlink"/>
            <w:vanish/>
            <w:webHidden/>
          </w:rPr>
          <w:t>Pietraszeck, T. and Vanden-Berghe, C. Defending against injection attacks through context-sensitive string evaluation. Recent Advances in Intrusion Detection (RAID 2005), pp.124– 145, 2005.</w:t>
        </w:r>
      </w:hyperlink>
    </w:p>
    <w:p w:rsidR="00A43B78" w:rsidRDefault="009A043D">
      <w:r>
        <w:t xml:space="preserve">[6] - </w:t>
      </w:r>
      <w:hyperlink r:id="rId38">
        <w:r>
          <w:rPr>
            <w:rStyle w:val="Internetlink"/>
            <w:vanish/>
            <w:webHidden/>
          </w:rPr>
          <w:t>Kirda, E., Kruegel, C., Vigna, G., and Jovanovic, N. Noxes: A client-side solution for mitigating cross-site scripting attacks. 21st ACM Symposium on Applied Computing, 2006.</w:t>
        </w:r>
      </w:hyperlink>
    </w:p>
    <w:p w:rsidR="00A43B78" w:rsidRDefault="009A043D">
      <w:r>
        <w:t xml:space="preserve">[7] - </w:t>
      </w:r>
      <w:hyperlink r:id="rId39">
        <w:r>
          <w:rPr>
            <w:rStyle w:val="Internetlink"/>
            <w:vanish/>
            <w:webHidden/>
          </w:rPr>
          <w:t>Ismail, O., Etoh, M., Kadobayashi, Y., and Yamaguchi, S. A Proposal and Implementation of Automatic Detection/Collection System for Cross-Site Scripting Vulnerability. 18th Int. Conf. on Advanced Information Networking and Applications (AINA 2004), 2004.</w:t>
        </w:r>
      </w:hyperlink>
    </w:p>
    <w:p w:rsidR="00A43B78" w:rsidRDefault="009A043D">
      <w:r>
        <w:t xml:space="preserve">[8] - </w:t>
      </w:r>
      <w:hyperlink r:id="rId40">
        <w:r>
          <w:rPr>
            <w:rStyle w:val="Internetlink"/>
            <w:vanish/>
            <w:webHidden/>
          </w:rPr>
          <w:t>Hallaraker, O. and Vigna, G. Detecting Malicious JavaScript Code in Mozilla. 10th IEEE International Conference on Engineering of Complex Computer Systems (ICECCS’05), pp.85–94, 2005.</w:t>
        </w:r>
      </w:hyperlink>
    </w:p>
    <w:p w:rsidR="00A43B78" w:rsidRDefault="009A043D">
      <w:r>
        <w:t xml:space="preserve">[9] - </w:t>
      </w:r>
      <w:hyperlink r:id="rId41">
        <w:r>
          <w:rPr>
            <w:rStyle w:val="Internetlink"/>
            <w:vanish/>
            <w:webHidden/>
          </w:rPr>
          <w:t>Jovanovic, N., Kruegel, C., and Kirda, E. Precise alias analysis for static detection of web application vulnerabilities. 2006 Workshop on Programming Languages and Analysis for Security, pp. 27–36, USA, 2006.</w:t>
        </w:r>
      </w:hyperlink>
    </w:p>
    <w:p w:rsidR="00A43B78" w:rsidRDefault="009A043D">
      <w:r>
        <w:t xml:space="preserve">[10] - </w:t>
      </w:r>
      <w:hyperlink r:id="rId42">
        <w:r>
          <w:rPr>
            <w:rStyle w:val="Internetlink"/>
            <w:vanish/>
            <w:webHidden/>
          </w:rPr>
          <w:t>Jim, T., Swamy, N., Hicks M. Defeating Script Injection Attacks with Browser-Enforced Embedded Policies. International World Wide Web Conferencem, WWW 2007, May 2007.</w:t>
        </w:r>
      </w:hyperlink>
    </w:p>
    <w:p w:rsidR="00A43B78" w:rsidRDefault="009A043D">
      <w:r>
        <w:t xml:space="preserve">[11] - </w:t>
      </w:r>
      <w:hyperlink r:id="rId43">
        <w:r>
          <w:rPr>
            <w:rStyle w:val="Internetlink"/>
            <w:vanish/>
            <w:webHidden/>
          </w:rPr>
          <w:t>Uwe Hansmann, Martin S. Nicklous, Frank Seliger, and Thomas Schaeck. 1999. Smart Card Application Development Using Java (1st ed.). Springer-Verlag New York, Inc., Secaucus, NJ, USA.</w:t>
        </w:r>
      </w:hyperlink>
    </w:p>
    <w:p w:rsidR="00A43B78" w:rsidRDefault="009A043D">
      <w:r>
        <w:t xml:space="preserve">[12] - </w:t>
      </w:r>
      <w:hyperlink r:id="rId44">
        <w:r>
          <w:rPr>
            <w:rStyle w:val="Internetlink"/>
            <w:vanish/>
            <w:webHidden/>
          </w:rPr>
          <w:t>Pascal Urien. Cloud of Secure Elements Perspectives for Mobile and Cloud Applications Security. IEEE Conference on Communications and Network Security 2013 - Poster Session</w:t>
        </w:r>
      </w:hyperlink>
    </w:p>
    <w:p w:rsidR="00A43B78" w:rsidRDefault="009A043D">
      <w:r>
        <w:t xml:space="preserve">[13] - </w:t>
      </w:r>
      <w:hyperlink r:id="rId45">
        <w:r>
          <w:rPr>
            <w:rStyle w:val="Internetlink"/>
            <w:vanish/>
            <w:webHidden/>
          </w:rPr>
          <w:t>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rsidR="00A43B78" w:rsidRDefault="009A043D">
      <w:r>
        <w:t xml:space="preserve">[14] - </w:t>
      </w:r>
      <w:hyperlink r:id="rId46">
        <w:r>
          <w:rPr>
            <w:rStyle w:val="Internetlink"/>
            <w:vanish/>
            <w:webHidden/>
          </w:rPr>
          <w:t>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rsidR="00A43B78" w:rsidRDefault="009A043D">
      <w:r>
        <w:t xml:space="preserve">[15] - Deliverable D2.2 “Data Models and Interface Specification of the </w:t>
      </w:r>
      <w:proofErr w:type="gramStart"/>
      <w:r>
        <w:t>Framework ”</w:t>
      </w:r>
      <w:proofErr w:type="gramEnd"/>
      <w:r>
        <w:t>, 30-08-2015</w:t>
      </w:r>
    </w:p>
    <w:p w:rsidR="00A43B78" w:rsidRDefault="009A043D">
      <w:r>
        <w:t>[16] - http://w3c.github.io/WebRTC-pc/</w:t>
      </w:r>
    </w:p>
    <w:p w:rsidR="00A43B78" w:rsidRDefault="009A043D">
      <w:r>
        <w:t>[17] - http://w3c.github.io/mediacapture-main/</w:t>
      </w:r>
    </w:p>
    <w:p w:rsidR="00A43B78" w:rsidRDefault="009A043D">
      <w:r>
        <w:t>[18] - http://www.WebRTC.org/</w:t>
      </w:r>
    </w:p>
    <w:p w:rsidR="00A43B78" w:rsidRDefault="009A043D">
      <w:r>
        <w:t>[19] - http://www.openwebrtc.org/</w:t>
      </w:r>
    </w:p>
    <w:p w:rsidR="00A43B78" w:rsidRDefault="009A043D">
      <w:r>
        <w:t>[20] - http://gstreamer.freedesktop.org/</w:t>
      </w:r>
    </w:p>
    <w:p w:rsidR="00A43B78" w:rsidRDefault="009A043D">
      <w:r>
        <w:t>[21] - https://developers.google.com/v8/</w:t>
      </w:r>
    </w:p>
    <w:p w:rsidR="00A43B78" w:rsidRDefault="009A043D">
      <w:r>
        <w:t>[22] - https://Node.js.org/en/</w:t>
      </w:r>
    </w:p>
    <w:p w:rsidR="00A43B78" w:rsidRDefault="009A043D">
      <w:r>
        <w:t>[23] - https://www.docker.com/</w:t>
      </w:r>
    </w:p>
    <w:p w:rsidR="00A43B78" w:rsidRDefault="009A043D">
      <w:r>
        <w:t>[24] - https://www.mozilla.org/en-US/firefox/os/2.0/</w:t>
      </w:r>
    </w:p>
    <w:p w:rsidR="00A43B78" w:rsidRDefault="009A043D">
      <w:r>
        <w:t>[25] - https://wiki.mozilla.org/WebAPI - Firefox Web-API status. (Last Update March 2015)</w:t>
      </w:r>
    </w:p>
    <w:p w:rsidR="00A43B78" w:rsidRDefault="009A043D">
      <w:r>
        <w:t>[26] - https://jitsi.org/Projects/JitsiVideobridge</w:t>
      </w:r>
    </w:p>
    <w:p w:rsidR="00A43B78" w:rsidRDefault="009A043D">
      <w:r>
        <w:t>[27] - http://xmpp.org/</w:t>
      </w:r>
    </w:p>
    <w:p w:rsidR="00A43B78" w:rsidRDefault="009A043D">
      <w:r>
        <w:t>[28] - http://www.kurento.org/</w:t>
      </w:r>
    </w:p>
    <w:p w:rsidR="00A43B78" w:rsidRDefault="009A043D">
      <w:r>
        <w:t>[29] - https://janus.conf.meetecho.com/</w:t>
      </w:r>
    </w:p>
    <w:p w:rsidR="00A43B78" w:rsidRDefault="009A043D">
      <w:r w:rsidRPr="009A043D">
        <w:rPr>
          <w:lang w:val="en-US"/>
        </w:rPr>
        <w:t xml:space="preserve">[30] - </w:t>
      </w:r>
      <w:hyperlink r:id="rId47">
        <w:r w:rsidRPr="009A043D">
          <w:rPr>
            <w:rStyle w:val="Internetlink"/>
            <w:vanish/>
            <w:webHidden/>
            <w:lang w:val="en-US"/>
          </w:rPr>
          <w:t xml:space="preserve">Alessandro Amirante, Tobia Castaldi, Lorenzo Miniero, Simon Pietro Romano. </w:t>
        </w:r>
        <w:r>
          <w:rPr>
            <w:rStyle w:val="Internetlink"/>
          </w:rPr>
          <w:t xml:space="preserve">2015. </w:t>
        </w:r>
        <w:proofErr w:type="gramStart"/>
        <w:r>
          <w:rPr>
            <w:rStyle w:val="Internetlink"/>
          </w:rPr>
          <w:t xml:space="preserve">Performance analysis of the Janus </w:t>
        </w:r>
        <w:proofErr w:type="spellStart"/>
        <w:r>
          <w:rPr>
            <w:rStyle w:val="Internetlink"/>
          </w:rPr>
          <w:t>WebRTC</w:t>
        </w:r>
        <w:proofErr w:type="spellEnd"/>
        <w:r>
          <w:rPr>
            <w:rStyle w:val="Internetlink"/>
          </w:rPr>
          <w:t xml:space="preserve"> gateway.</w:t>
        </w:r>
        <w:proofErr w:type="gramEnd"/>
        <w:r>
          <w:rPr>
            <w:rStyle w:val="Internetlink"/>
          </w:rPr>
          <w:t xml:space="preserve"> In Proceedings of the 1st Workshop on All-Web Real-Time Systems</w:t>
        </w:r>
      </w:hyperlink>
    </w:p>
    <w:p w:rsidR="00A43B78" w:rsidRDefault="009A043D">
      <w:r>
        <w:t xml:space="preserve">[31] - </w:t>
      </w:r>
      <w:hyperlink r:id="rId48">
        <w:r>
          <w:rPr>
            <w:rStyle w:val="Internetlink"/>
            <w:vanish/>
            <w:webHidden/>
          </w:rPr>
          <w:t>Janus: a general purpose WebRTC gateway</w:t>
        </w:r>
      </w:hyperlink>
    </w:p>
    <w:p w:rsidR="00A43B78" w:rsidRDefault="009A043D">
      <w:r>
        <w:t>[32] - P. Chainho, et Al, FP7 Open Lab Deliverable D4.15, WONDER Assessment Report, April 2014</w:t>
      </w:r>
    </w:p>
    <w:p w:rsidR="00A43B78" w:rsidRDefault="009A043D">
      <w:r>
        <w:lastRenderedPageBreak/>
        <w:t xml:space="preserve">[33] - Paulo Chainho, Kay Haensge, Steffen Druesedow, Michael </w:t>
      </w:r>
      <w:proofErr w:type="spellStart"/>
      <w:r>
        <w:t>Maruscheke</w:t>
      </w:r>
      <w:proofErr w:type="spellEnd"/>
      <w:r>
        <w:t xml:space="preserve">, “Signalling-On-the-fly: </w:t>
      </w:r>
      <w:proofErr w:type="spellStart"/>
      <w:r>
        <w:t>SigOfly</w:t>
      </w:r>
      <w:proofErr w:type="spellEnd"/>
      <w:r>
        <w:t xml:space="preserve">, </w:t>
      </w:r>
      <w:proofErr w:type="spellStart"/>
      <w:r>
        <w:t>WebRTC</w:t>
      </w:r>
      <w:proofErr w:type="spellEnd"/>
      <w:r>
        <w:t xml:space="preserve"> Interoperability </w:t>
      </w:r>
      <w:proofErr w:type="spellStart"/>
      <w:r>
        <w:t>testbed</w:t>
      </w:r>
      <w:proofErr w:type="spellEnd"/>
      <w:r>
        <w:t xml:space="preserve"> in contradictive </w:t>
      </w:r>
      <w:proofErr w:type="spellStart"/>
      <w:r>
        <w:t>Deployement</w:t>
      </w:r>
      <w:proofErr w:type="spellEnd"/>
      <w:r>
        <w:t xml:space="preserve"> Scenarios”, Proc. 18th Int’l Conf. Intelligence in Next Generation Networks (ICIN), 2015.</w:t>
      </w:r>
    </w:p>
    <w:p w:rsidR="00A43B78" w:rsidRDefault="009A043D">
      <w:r>
        <w:t>[34] - https://github.com/hypercomm/wonder/wiki/Signalling-on-the-fly</w:t>
      </w:r>
    </w:p>
    <w:p w:rsidR="00A43B78" w:rsidRDefault="009A043D">
      <w:r>
        <w:t>[35] - https://raw.githack.com/hypercomm/wonder/master/docs/api/index.html</w:t>
      </w:r>
    </w:p>
    <w:p w:rsidR="00A43B78" w:rsidRDefault="009A043D">
      <w:r>
        <w:t>[36] - https://github.com/hypercomm/wonder/tree/master/src/libs</w:t>
      </w:r>
    </w:p>
    <w:p w:rsidR="00A43B78" w:rsidRDefault="009A043D">
      <w:r>
        <w:t>[37] - https://raw.githack.com/hypercomm/wonder/master/docs/api/symbols/MessagingStub.html</w:t>
      </w:r>
    </w:p>
    <w:p w:rsidR="00A43B78" w:rsidRDefault="009A043D">
      <w:r>
        <w:t>[38] Deliverable D2.1 “Framework Architecture Definition”, 31-07-2015.</w:t>
      </w:r>
    </w:p>
    <w:p w:rsidR="00A43B78" w:rsidRDefault="009A043D">
      <w:r>
        <w:t xml:space="preserve">[39] - </w:t>
      </w:r>
      <w:hyperlink r:id="rId49" w:anchor="/full/quickstart" w:history="1">
        <w:r>
          <w:rPr>
            <w:rStyle w:val="Internetlink"/>
          </w:rPr>
          <w:t>Meteor</w:t>
        </w:r>
      </w:hyperlink>
    </w:p>
    <w:p w:rsidR="00A43B78" w:rsidRDefault="009A043D">
      <w:r>
        <w:t xml:space="preserve">[40] - </w:t>
      </w:r>
      <w:hyperlink r:id="rId50">
        <w:r>
          <w:rPr>
            <w:rStyle w:val="Internetlink"/>
            <w:vanish/>
            <w:webHidden/>
          </w:rPr>
          <w:t>Cookbook MVC</w:t>
        </w:r>
      </w:hyperlink>
    </w:p>
    <w:p w:rsidR="00A43B78" w:rsidRDefault="009A043D">
      <w:r>
        <w:t xml:space="preserve">[41] - </w:t>
      </w:r>
      <w:hyperlink r:id="rId51">
        <w:r>
          <w:rPr>
            <w:rStyle w:val="Internetlink"/>
            <w:vanish/>
            <w:webHidden/>
          </w:rPr>
          <w:t>Meteorpedia</w:t>
        </w:r>
      </w:hyperlink>
    </w:p>
    <w:p w:rsidR="00A43B78" w:rsidRDefault="009A043D">
      <w:r>
        <w:t xml:space="preserve">[42] - </w:t>
      </w:r>
      <w:hyperlink r:id="rId52">
        <w:r>
          <w:rPr>
            <w:rStyle w:val="Internetlink"/>
            <w:vanish/>
            <w:webHidden/>
          </w:rPr>
          <w:t>AngularJS vs. Backbone.js vs. Ember.js</w:t>
        </w:r>
      </w:hyperlink>
    </w:p>
    <w:p w:rsidR="00A43B78" w:rsidRDefault="009A043D">
      <w:r>
        <w:t xml:space="preserve">[43] - </w:t>
      </w:r>
      <w:hyperlink r:id="rId53">
        <w:r>
          <w:rPr>
            <w:rStyle w:val="Internetlink"/>
            <w:vanish/>
            <w:webHidden/>
          </w:rPr>
          <w:t>Why Meteor</w:t>
        </w:r>
      </w:hyperlink>
    </w:p>
    <w:p w:rsidR="00A43B78" w:rsidRDefault="009A043D">
      <w:r>
        <w:t xml:space="preserve">[44] - </w:t>
      </w:r>
      <w:hyperlink r:id="rId54">
        <w:r>
          <w:rPr>
            <w:rStyle w:val="Internetlink"/>
            <w:vanish/>
            <w:webHidden/>
          </w:rPr>
          <w:t>Most Popular JavaScript Frameworks 2015</w:t>
        </w:r>
      </w:hyperlink>
    </w:p>
    <w:p w:rsidR="00A43B78" w:rsidRDefault="009A043D">
      <w:r>
        <w:t xml:space="preserve">[45] - </w:t>
      </w:r>
      <w:hyperlink r:id="rId55">
        <w:r>
          <w:rPr>
            <w:rStyle w:val="Internetlink"/>
            <w:vanish/>
            <w:webHidden/>
          </w:rPr>
          <w:t>Peering through WebRTC with SocketPeer</w:t>
        </w:r>
      </w:hyperlink>
    </w:p>
    <w:p w:rsidR="00A43B78" w:rsidRDefault="009A043D">
      <w:r>
        <w:t xml:space="preserve">[46] - </w:t>
      </w:r>
      <w:hyperlink r:id="rId56">
        <w:r>
          <w:rPr>
            <w:rStyle w:val="Internetlink"/>
            <w:vanish/>
            <w:webHidden/>
          </w:rPr>
          <w:t>Web Components</w:t>
        </w:r>
      </w:hyperlink>
    </w:p>
    <w:p w:rsidR="00A43B78" w:rsidRDefault="009A043D">
      <w:r>
        <w:t xml:space="preserve">[47] - TURN </w:t>
      </w:r>
      <w:proofErr w:type="spellStart"/>
      <w:r>
        <w:t>rfc</w:t>
      </w:r>
      <w:proofErr w:type="spellEnd"/>
      <w:r>
        <w:t>, https://tools.ietf.org/html/rfc5766</w:t>
      </w:r>
    </w:p>
    <w:p w:rsidR="00A43B78" w:rsidRDefault="009A043D">
      <w:r>
        <w:t xml:space="preserve">[48] - STUN </w:t>
      </w:r>
      <w:proofErr w:type="spellStart"/>
      <w:r>
        <w:t>rfc</w:t>
      </w:r>
      <w:proofErr w:type="spellEnd"/>
      <w:r>
        <w:t>, https://tools.ietf.org/html/rfc5389</w:t>
      </w:r>
    </w:p>
    <w:p w:rsidR="00A43B78" w:rsidRDefault="009A043D">
      <w:r>
        <w:t>[49] - IETF TRAM, https://datatracker.ietf.org/wg/tram/documents/</w:t>
      </w:r>
    </w:p>
    <w:p w:rsidR="00A43B78" w:rsidRDefault="009A043D">
      <w:r>
        <w:t xml:space="preserve">[50] - </w:t>
      </w:r>
      <w:proofErr w:type="spellStart"/>
      <w:r>
        <w:t>coturn</w:t>
      </w:r>
      <w:proofErr w:type="spellEnd"/>
      <w:r>
        <w:t>, https://github.com/coturn/coturn</w:t>
      </w:r>
    </w:p>
    <w:p w:rsidR="00A43B78" w:rsidRDefault="009A043D">
      <w:r>
        <w:t xml:space="preserve">[51] - </w:t>
      </w:r>
      <w:hyperlink r:id="rId57">
        <w:r>
          <w:rPr>
            <w:rStyle w:val="Internetlink"/>
            <w:vanish/>
            <w:webHidden/>
          </w:rPr>
          <w:t>AngularJS</w:t>
        </w:r>
      </w:hyperlink>
    </w:p>
    <w:p w:rsidR="00A43B78" w:rsidRDefault="009A043D">
      <w:r>
        <w:t xml:space="preserve">[52] - </w:t>
      </w:r>
      <w:hyperlink r:id="rId58">
        <w:r>
          <w:rPr>
            <w:rStyle w:val="Internetlink"/>
            <w:vanish/>
            <w:webHidden/>
          </w:rPr>
          <w:t>BackboneJS</w:t>
        </w:r>
      </w:hyperlink>
    </w:p>
    <w:p w:rsidR="00A43B78" w:rsidRDefault="009A043D">
      <w:r>
        <w:t xml:space="preserve">[53] - </w:t>
      </w:r>
      <w:hyperlink r:id="rId59">
        <w:r>
          <w:rPr>
            <w:rStyle w:val="Internetlink"/>
            <w:vanish/>
            <w:webHidden/>
          </w:rPr>
          <w:t>StapesJS</w:t>
        </w:r>
      </w:hyperlink>
    </w:p>
    <w:p w:rsidR="00A43B78" w:rsidRDefault="009A043D">
      <w:r>
        <w:t>[54] - http://en.wikipedia.org/wiki/Real-time_database</w:t>
      </w:r>
    </w:p>
    <w:p w:rsidR="00A43B78" w:rsidRDefault="009A043D">
      <w:r>
        <w:t>[55] - http://www.leggetter.co.uk/real-time-web-technologies-guide/</w:t>
      </w:r>
    </w:p>
    <w:p w:rsidR="00A43B78" w:rsidRDefault="009A043D">
      <w:r>
        <w:t>[56] - http://www.matrix.org/</w:t>
      </w:r>
    </w:p>
    <w:p w:rsidR="00A43B78" w:rsidRDefault="009A043D">
      <w:r>
        <w:t>[57] - http://vertx.io/vertx2/</w:t>
      </w:r>
    </w:p>
    <w:p w:rsidR="00A43B78" w:rsidRDefault="009A043D">
      <w:r>
        <w:t>[58] - http://vertx.io/</w:t>
      </w:r>
    </w:p>
    <w:p w:rsidR="00A43B78" w:rsidRDefault="009A043D">
      <w:r>
        <w:t>[59] - https://www.rabbitmq.com/</w:t>
      </w:r>
    </w:p>
    <w:p w:rsidR="00A43B78" w:rsidRDefault="009A043D">
      <w:r>
        <w:t>[60] - http://www.amqp.org/</w:t>
      </w:r>
    </w:p>
    <w:p w:rsidR="00A43B78" w:rsidRDefault="009A043D">
      <w:r>
        <w:t>[61] - http://mqtt.org/</w:t>
      </w:r>
    </w:p>
    <w:p w:rsidR="00A43B78" w:rsidRDefault="009A043D">
      <w:r>
        <w:t>[62] - http://www.psyced.org/</w:t>
      </w:r>
    </w:p>
    <w:p w:rsidR="00A43B78" w:rsidRDefault="009A043D">
      <w:r>
        <w:t>[63] - http://redis.io/</w:t>
      </w:r>
    </w:p>
    <w:p w:rsidR="00A43B78" w:rsidRDefault="009A043D">
      <w:r>
        <w:t>[64] - https://xmpp.org/xmpp-software/libraries/</w:t>
      </w:r>
    </w:p>
    <w:p w:rsidR="00A43B78" w:rsidRDefault="009A043D">
      <w:r>
        <w:t>[65] - http://zeromq.org/</w:t>
      </w:r>
    </w:p>
    <w:p w:rsidR="00A43B78" w:rsidRDefault="009A043D">
      <w:r>
        <w:t>[66] http://www.w3.org/2012/sysapps/app-lifecycle/</w:t>
      </w:r>
    </w:p>
    <w:p w:rsidR="00A43B78" w:rsidRDefault="009A043D">
      <w:r>
        <w:lastRenderedPageBreak/>
        <w:t>[67] https://lists.w3.org/Archives/Public/public-sysapps/2015Apr/0001.html</w:t>
      </w:r>
    </w:p>
    <w:p w:rsidR="00A43B78" w:rsidRDefault="009A043D">
      <w:r>
        <w:t>[68] https://www.w3.org/community/trustperms/</w:t>
      </w:r>
    </w:p>
    <w:p w:rsidR="00A43B78" w:rsidRDefault="009A043D">
      <w:r>
        <w:t>[69] https://whatwg.org/</w:t>
      </w:r>
    </w:p>
    <w:p w:rsidR="00A43B78" w:rsidRDefault="009A043D">
      <w:r>
        <w:t>[70] http://www.w3.org/TR/CSP2/</w:t>
      </w:r>
    </w:p>
    <w:p w:rsidR="00A43B78" w:rsidRDefault="009A043D">
      <w:r>
        <w:t>[71] https://developer.mozilla.org/en-US/docs/Web/Security/CSP/Introducing_Content_Security_Policy</w:t>
      </w:r>
    </w:p>
    <w:p w:rsidR="00A43B78" w:rsidRDefault="009A043D">
      <w:r>
        <w:t>[72] http://en.wikipedia.org/wiki/Content_Security_Policy</w:t>
      </w:r>
    </w:p>
    <w:p w:rsidR="00A43B78" w:rsidRDefault="009A043D">
      <w:r>
        <w:t>[73] http://w3c.github.io/push-api/</w:t>
      </w:r>
    </w:p>
    <w:p w:rsidR="00A43B78" w:rsidRDefault="009A043D">
      <w:r>
        <w:t>[74] http://thenewdialtone.com/WebRTC-browser-push-notification/</w:t>
      </w:r>
    </w:p>
    <w:p w:rsidR="00A43B78" w:rsidRDefault="009A043D">
      <w:r>
        <w:t>[75] http://datatracker.ietf.org/doc/draft-thomson-webpush-protocol/?include_text=1</w:t>
      </w:r>
    </w:p>
    <w:p w:rsidR="00A43B78" w:rsidRDefault="009A043D">
      <w:r>
        <w:t>[76] http://www.w3.org/TR/workers/</w:t>
      </w:r>
    </w:p>
    <w:p w:rsidR="00A43B78" w:rsidRDefault="009A043D">
      <w:r>
        <w:t>[77] https://developer.mozilla.org/en-US/docs/Web/API/ServiceWorker_API</w:t>
      </w:r>
    </w:p>
    <w:p w:rsidR="00A43B78" w:rsidRDefault="009A043D">
      <w:r>
        <w:t>[78] https://github.com/slightlyoff/ServiceWorker/blob/master/explainer.md</w:t>
      </w:r>
    </w:p>
    <w:p w:rsidR="00A43B78" w:rsidRDefault="009A043D">
      <w:r>
        <w:t>[79] http://www.w3.org/TR/service-workers/</w:t>
      </w:r>
    </w:p>
    <w:p w:rsidR="00A43B78" w:rsidRDefault="009A043D">
      <w:r>
        <w:t>[80] https://jakearchibald.github.io/isserviceworkerready/</w:t>
      </w:r>
    </w:p>
    <w:p w:rsidR="00A43B78" w:rsidRDefault="009A043D">
      <w:r>
        <w:t>[81] https://http2.github.io/</w:t>
      </w:r>
    </w:p>
    <w:p w:rsidR="00A43B78" w:rsidRDefault="009A043D">
      <w:r>
        <w:t>[82] RFC7540 - Hypertext Transfer Protocol version 2</w:t>
      </w:r>
    </w:p>
    <w:p w:rsidR="00A43B78" w:rsidRDefault="009A043D">
      <w:r>
        <w:t>[83] Object RTC - http://ortc.org/</w:t>
      </w:r>
    </w:p>
    <w:p w:rsidR="00A43B78" w:rsidRDefault="009A043D">
      <w:r>
        <w:t>[84] draft-tsvwg-quic-protocol-</w:t>
      </w:r>
      <w:proofErr w:type="gramStart"/>
      <w:r>
        <w:t>01 :</w:t>
      </w:r>
      <w:proofErr w:type="gramEnd"/>
      <w:r>
        <w:t xml:space="preserve"> QUIC: A UDP-Based Secure and Reliable Transport for HTTP/2 - http://tools.ietf.org/html/draft-tsvwg-quic-protocol-01</w:t>
      </w:r>
    </w:p>
    <w:p w:rsidR="00A43B78" w:rsidRDefault="009A043D">
      <w:r>
        <w:t>[85] http://www.w3.org/2012/sysapps/app-lifecycle/</w:t>
      </w:r>
    </w:p>
    <w:p w:rsidR="00A43B78" w:rsidRDefault="009A043D">
      <w:r>
        <w:t>[86] https://whatwg.org/</w:t>
      </w:r>
    </w:p>
    <w:p w:rsidR="00A43B78" w:rsidRDefault="009A043D">
      <w:r>
        <w:t>[87] https://lists.w3.org/Archives/Public/public-sysapps/2015Apr/0001.html</w:t>
      </w:r>
    </w:p>
    <w:p w:rsidR="00A43B78" w:rsidRDefault="009A043D">
      <w:r>
        <w:t>[88] http://www.w3.org/TR/CSP2/</w:t>
      </w:r>
    </w:p>
    <w:p w:rsidR="00A43B78" w:rsidRDefault="009A043D">
      <w:r>
        <w:t>[89] http://w3c.github.io/push-api/</w:t>
      </w:r>
    </w:p>
    <w:p w:rsidR="00A43B78" w:rsidRDefault="009A043D">
      <w:r>
        <w:t>[90] http://datatracker.ietf.org/doc/draft-thomson-webpush-protocol/?include_text=1</w:t>
      </w:r>
    </w:p>
    <w:p w:rsidR="00A43B78" w:rsidRDefault="009A043D">
      <w:r>
        <w:t>[91] http://www.w3.org/TR/workers/</w:t>
      </w:r>
    </w:p>
    <w:p w:rsidR="00A43B78" w:rsidRDefault="009A043D">
      <w:r>
        <w:t>[92] http://www.w3.org/TR/service-workers/</w:t>
      </w:r>
    </w:p>
    <w:p w:rsidR="00A43B78" w:rsidRDefault="009A043D">
      <w:r>
        <w:t>[93] http://www.w3.org/2011/04/webrtc/</w:t>
      </w:r>
    </w:p>
    <w:p w:rsidR="00A43B78" w:rsidRDefault="009A043D">
      <w:r>
        <w:t>[94] https://w3c.github.io/webrtc-pc/</w:t>
      </w:r>
    </w:p>
    <w:p w:rsidR="00A43B78" w:rsidRDefault="009A043D">
      <w:r>
        <w:t>[95] http://www.w3.org/TR/mediacapture-streams/</w:t>
      </w:r>
    </w:p>
    <w:p w:rsidR="00A43B78" w:rsidRDefault="009A043D">
      <w:r>
        <w:t>[96] http://www.w3.org/TR/mediastream-recording/</w:t>
      </w:r>
    </w:p>
    <w:p w:rsidR="00A43B78" w:rsidRDefault="009A043D">
      <w:r>
        <w:t>[97] http://www.w3.org/TR/image-capture/</w:t>
      </w:r>
    </w:p>
    <w:p w:rsidR="00A43B78" w:rsidRDefault="009A043D">
      <w:r>
        <w:t>[98] http://w3c.github.io/mediacapture-depth/</w:t>
      </w:r>
    </w:p>
    <w:p w:rsidR="00A43B78" w:rsidRDefault="009A043D">
      <w:r>
        <w:t>[99] http://www.w3.org/TR/mediacapture-fromelement/</w:t>
      </w:r>
    </w:p>
    <w:p w:rsidR="00A43B78" w:rsidRDefault="009A043D">
      <w:r>
        <w:t>[100] http://www.w3.org/TR/audio-output/</w:t>
      </w:r>
    </w:p>
    <w:p w:rsidR="00A43B78" w:rsidRDefault="009A043D">
      <w:r>
        <w:lastRenderedPageBreak/>
        <w:t>[101] http://www.w3.org/TR/webrtc-stats/</w:t>
      </w:r>
    </w:p>
    <w:p w:rsidR="00A43B78" w:rsidRDefault="009A043D">
      <w:r>
        <w:t>[102] http://www.w3.org/TR/screen-capture/</w:t>
      </w:r>
    </w:p>
    <w:p w:rsidR="00A43B78" w:rsidRDefault="009A043D">
      <w:r>
        <w:t>[103] http://apirtc.com/api-docs/</w:t>
      </w:r>
    </w:p>
    <w:p w:rsidR="00A43B78" w:rsidRDefault="009A043D">
      <w:r>
        <w:t>[104] http://www.quobis.com/index.php?option=com_content&amp;task=view&amp;id=285&amp;Itemid=208</w:t>
      </w:r>
    </w:p>
    <w:p w:rsidR="00A43B78" w:rsidRDefault="009A043D">
      <w:r>
        <w:t>[105] http://passportjs.org/</w:t>
      </w:r>
    </w:p>
    <w:p w:rsidR="00A43B78" w:rsidRDefault="009A043D">
      <w:r>
        <w:t>[106] http://www.html5rocks.com/en/tutorials/es7/observe/</w:t>
      </w:r>
    </w:p>
    <w:p w:rsidR="00A43B78" w:rsidRDefault="009A043D">
      <w:r>
        <w:t>[107] http://w3c.github.io/WebRTC-pc/#identity</w:t>
      </w:r>
    </w:p>
    <w:p w:rsidR="00A43B78" w:rsidRDefault="009A043D">
      <w:r>
        <w:t>[108] https://nodesecurity.io/resources</w:t>
      </w:r>
    </w:p>
    <w:p w:rsidR="00A43B78" w:rsidRDefault="009A043D">
      <w:proofErr w:type="gramStart"/>
      <w:r>
        <w:t>[109] Deliverable D4.1, “Management and Security features specifications”, 30-09-2015.</w:t>
      </w:r>
      <w:proofErr w:type="gramEnd"/>
    </w:p>
    <w:p w:rsidR="00A43B78" w:rsidRDefault="009A043D">
      <w:r>
        <w:t>[110] http://requirejs.org/</w:t>
      </w:r>
    </w:p>
    <w:p w:rsidR="00A43B78" w:rsidRDefault="009A043D">
      <w:r>
        <w:t>[111] https://github.com/crosswalk-project/crosswalk</w:t>
      </w:r>
    </w:p>
    <w:p w:rsidR="00A43B78" w:rsidRDefault="009A043D">
      <w:r>
        <w:t>[112] http://cordova.apache.org/</w:t>
      </w:r>
    </w:p>
    <w:p w:rsidR="00A43B78" w:rsidRDefault="009A043D">
      <w:r>
        <w:t>[113] https://github.com/eface2face/cordova-plugin-iosrtc</w:t>
      </w:r>
    </w:p>
    <w:p w:rsidR="00A43B78" w:rsidRDefault="009A043D">
      <w:r>
        <w:t>[114] https://github.com/alongubkin/phonertc</w:t>
      </w:r>
    </w:p>
    <w:p w:rsidR="00A43B78" w:rsidRDefault="009A043D">
      <w:r>
        <w:t>[115] http://beagleboard.org/bone</w:t>
      </w:r>
    </w:p>
    <w:p w:rsidR="00A43B78" w:rsidRDefault="009A043D">
      <w:r>
        <w:t>[116] http://weworkweplay.com/play/raspberry-pi-Node.js/</w:t>
      </w:r>
    </w:p>
    <w:p w:rsidR="00A43B78" w:rsidRDefault="009A043D">
      <w:r>
        <w:t>[117] http://beagleboard.org/Support/BoneScript</w:t>
      </w:r>
    </w:p>
    <w:p w:rsidR="00A43B78" w:rsidRDefault="009A043D">
      <w:r>
        <w:t>[118] http://www.armhf.com/node-js-for-the-beaglebone-black/</w:t>
      </w:r>
    </w:p>
    <w:p w:rsidR="00A43B78" w:rsidRDefault="009A043D">
      <w:r>
        <w:t>[119] http://www.armhf.com/download/</w:t>
      </w:r>
    </w:p>
    <w:p w:rsidR="00A43B78" w:rsidRDefault="009A043D">
      <w:r>
        <w:t>[120] http://cylonjs.com/</w:t>
      </w:r>
    </w:p>
    <w:p w:rsidR="00A43B78" w:rsidRDefault="009A043D">
      <w:r>
        <w:t>[121] http://gf3.github.io/sandbox/</w:t>
      </w:r>
    </w:p>
    <w:p w:rsidR="00A43B78" w:rsidRDefault="009A043D">
      <w:r>
        <w:t>[122] https://github.com/telefonicaid/lwm2m-node-lib</w:t>
      </w:r>
    </w:p>
    <w:p w:rsidR="00A43B78" w:rsidRDefault="009A043D">
      <w:r>
        <w:t>[123] http://samsung.github.io/iotjs/</w:t>
      </w:r>
    </w:p>
    <w:p w:rsidR="00A43B78" w:rsidRDefault="009A043D">
      <w:r>
        <w:t>[124] http://nuttx.org/</w:t>
      </w:r>
    </w:p>
    <w:p w:rsidR="00A43B78" w:rsidRDefault="009A043D">
      <w:r>
        <w:t>[125] https://github.com/pac4j/vertx-pac4j</w:t>
      </w:r>
    </w:p>
    <w:p w:rsidR="00A43B78" w:rsidRDefault="009A043D">
      <w:r>
        <w:t>[126] http://redis.io/topics/pubsub</w:t>
      </w:r>
    </w:p>
    <w:p w:rsidR="00A43B78" w:rsidRDefault="009A043D">
      <w:r>
        <w:t>[127] https://github.com/NodeRedis/node_redis)</w:t>
      </w:r>
    </w:p>
    <w:p w:rsidR="00A43B78" w:rsidRDefault="009A043D">
      <w:r>
        <w:t>[128] http://expressjs.com/</w:t>
      </w:r>
    </w:p>
    <w:p w:rsidR="00A43B78" w:rsidRDefault="009A043D">
      <w:r>
        <w:t>[129] https://www.npmjs.com/package/node-sandbox</w:t>
      </w:r>
    </w:p>
    <w:p w:rsidR="00A43B78" w:rsidRDefault="00A43B78"/>
    <w:sectPr w:rsidR="00A43B78" w:rsidSect="00A43B78">
      <w:headerReference w:type="even" r:id="rId60"/>
      <w:headerReference w:type="default" r:id="rId61"/>
      <w:footerReference w:type="even" r:id="rId62"/>
      <w:footerReference w:type="default" r:id="rId63"/>
      <w:pgSz w:w="11906" w:h="16838"/>
      <w:pgMar w:top="1418" w:right="1418" w:bottom="1418" w:left="1418" w:header="567" w:footer="397" w:gutter="0"/>
      <w:cols w:space="720"/>
      <w:formProt w:val="0"/>
      <w:docGrid w:linePitch="299"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initials="A">
    <w:p w:rsidR="007805E6" w:rsidRDefault="007805E6">
      <w:r>
        <w:rPr>
          <w:rFonts w:ascii="Liberation Serif" w:eastAsia="DejaVu Sans" w:hAnsi="Liberation Serif" w:cs="DejaVu Sans"/>
          <w:sz w:val="24"/>
          <w:szCs w:val="24"/>
          <w:lang w:val="en-US" w:eastAsia="en-US" w:bidi="en-US"/>
        </w:rPr>
        <w:t>To be updated</w:t>
      </w:r>
    </w:p>
  </w:comment>
  <w:comment w:id="9" w:author="Author" w:initials="A">
    <w:p w:rsidR="007805E6" w:rsidRDefault="007805E6">
      <w:r>
        <w:rPr>
          <w:rFonts w:ascii="Liberation Serif" w:eastAsia="DejaVu Sans" w:hAnsi="Liberation Serif" w:cs="DejaVu Sans"/>
          <w:sz w:val="24"/>
          <w:szCs w:val="24"/>
          <w:lang w:val="en-US" w:eastAsia="en-US" w:bidi="en-US"/>
        </w:rPr>
        <w:t>To be adapted</w:t>
      </w:r>
    </w:p>
  </w:comment>
  <w:comment w:id="29" w:author="Author" w:initials="A">
    <w:p w:rsidR="007805E6" w:rsidRDefault="007805E6">
      <w:r>
        <w:rPr>
          <w:rFonts w:ascii="Liberation Serif" w:eastAsia="DejaVu Sans" w:hAnsi="Liberation Serif" w:cs="DejaVu Sans"/>
          <w:sz w:val="24"/>
          <w:szCs w:val="24"/>
          <w:lang w:val="en-US" w:eastAsia="en-US" w:bidi="en-US"/>
        </w:rPr>
        <w:t xml:space="preserve">To be adapted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65B" w:rsidRDefault="00A4265B" w:rsidP="00A43B78">
      <w:pPr>
        <w:spacing w:before="0" w:after="0"/>
      </w:pPr>
      <w:r>
        <w:separator/>
      </w:r>
    </w:p>
  </w:endnote>
  <w:endnote w:type="continuationSeparator" w:id="0">
    <w:p w:rsidR="00A4265B" w:rsidRDefault="00A4265B" w:rsidP="00A43B7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5E6" w:rsidRDefault="007805E6">
    <w:pPr>
      <w:pStyle w:val="Footer"/>
    </w:pPr>
    <w:r>
      <w:t xml:space="preserve">Page </w:t>
    </w:r>
    <w:fldSimple w:instr="PAGE">
      <w:r w:rsidR="000E1007">
        <w:rPr>
          <w:noProof/>
        </w:rPr>
        <w:t>16</w:t>
      </w:r>
    </w:fldSimple>
    <w:r>
      <w:t xml:space="preserve"> of (</w:t>
    </w:r>
    <w:fldSimple w:instr="NUMPAGES">
      <w:r w:rsidR="000E1007">
        <w:rPr>
          <w:noProof/>
        </w:rPr>
        <w:t>32</w:t>
      </w:r>
    </w:fldSimple>
    <w:r>
      <w:t xml:space="preserve">) </w:t>
    </w:r>
    <w:r>
      <w:tab/>
      <w:t xml:space="preserve">© </w:t>
    </w:r>
    <w:proofErr w:type="spellStart"/>
    <w:r>
      <w:t>reTHINK</w:t>
    </w:r>
    <w:proofErr w:type="spellEnd"/>
    <w:r>
      <w:t xml:space="preserve"> consortium 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5E6" w:rsidRDefault="007805E6">
    <w:pPr>
      <w:pStyle w:val="Footer"/>
    </w:pPr>
    <w:r>
      <w:t xml:space="preserve">© </w:t>
    </w:r>
    <w:proofErr w:type="spellStart"/>
    <w:r>
      <w:t>reTHINK</w:t>
    </w:r>
    <w:proofErr w:type="spellEnd"/>
    <w:r>
      <w:t xml:space="preserve"> consortium 2015</w:t>
    </w:r>
    <w:r>
      <w:tab/>
      <w:t xml:space="preserve">Page </w:t>
    </w:r>
    <w:fldSimple w:instr="PAGE">
      <w:r w:rsidR="000E1007">
        <w:rPr>
          <w:noProof/>
        </w:rPr>
        <w:t>15</w:t>
      </w:r>
    </w:fldSimple>
    <w:r>
      <w:t xml:space="preserve"> of (</w:t>
    </w:r>
    <w:fldSimple w:instr="NUMPAGES">
      <w:r w:rsidR="000E1007">
        <w:rPr>
          <w:noProof/>
        </w:rPr>
        <w:t>32</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65B" w:rsidRDefault="00A4265B" w:rsidP="00A43B78">
      <w:pPr>
        <w:spacing w:before="0" w:after="0"/>
      </w:pPr>
      <w:r>
        <w:separator/>
      </w:r>
    </w:p>
  </w:footnote>
  <w:footnote w:type="continuationSeparator" w:id="0">
    <w:p w:rsidR="00A4265B" w:rsidRDefault="00A4265B" w:rsidP="00A43B7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5E6" w:rsidRDefault="007805E6">
    <w:pPr>
      <w:pStyle w:val="Header"/>
    </w:pPr>
    <w:r>
      <w:t xml:space="preserve">645342 — </w:t>
    </w:r>
    <w:proofErr w:type="spellStart"/>
    <w:r>
      <w:t>reTHINK</w:t>
    </w:r>
    <w:proofErr w:type="spellEnd"/>
    <w:r>
      <w:t xml:space="preserve"> — H2020-ICT-2014</w:t>
    </w:r>
    <w:r>
      <w:tab/>
      <w:t>Deliverable D3.1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5E6" w:rsidRDefault="007805E6">
    <w:pPr>
      <w:pStyle w:val="Header"/>
    </w:pPr>
    <w:r>
      <w:t>Deliverable D3.1</w:t>
    </w:r>
    <w:r>
      <w:tab/>
      <w:t xml:space="preserve">645342 — </w:t>
    </w:r>
    <w:proofErr w:type="spellStart"/>
    <w:r>
      <w:t>reTHINK</w:t>
    </w:r>
    <w:proofErr w:type="spellEnd"/>
    <w:r>
      <w:t xml:space="preserve"> — H2020-ICT-2014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998"/>
    <w:multiLevelType w:val="multilevel"/>
    <w:tmpl w:val="767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62C2F"/>
    <w:multiLevelType w:val="multilevel"/>
    <w:tmpl w:val="8ED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B48C1"/>
    <w:multiLevelType w:val="multilevel"/>
    <w:tmpl w:val="9BD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73462"/>
    <w:multiLevelType w:val="multilevel"/>
    <w:tmpl w:val="95C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F014C"/>
    <w:multiLevelType w:val="multilevel"/>
    <w:tmpl w:val="BD14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2700D"/>
    <w:multiLevelType w:val="multilevel"/>
    <w:tmpl w:val="F02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F5337"/>
    <w:multiLevelType w:val="multilevel"/>
    <w:tmpl w:val="376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05FCC"/>
    <w:multiLevelType w:val="multilevel"/>
    <w:tmpl w:val="C682126C"/>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8">
    <w:nsid w:val="2A1F17D8"/>
    <w:multiLevelType w:val="multilevel"/>
    <w:tmpl w:val="0CE4EE02"/>
    <w:lvl w:ilvl="0">
      <w:start w:val="1"/>
      <w:numFmt w:val="decimal"/>
      <w:pStyle w:val="Heading1"/>
      <w:lvlText w:val="%1"/>
      <w:lvlJc w:val="left"/>
      <w:pPr>
        <w:tabs>
          <w:tab w:val="num" w:pos="1418"/>
        </w:tabs>
        <w:ind w:left="1418" w:hanging="1418"/>
      </w:pPr>
    </w:lvl>
    <w:lvl w:ilvl="1">
      <w:start w:val="1"/>
      <w:numFmt w:val="decimal"/>
      <w:pStyle w:val="Heading2"/>
      <w:lvlText w:val="%1.%2"/>
      <w:lvlJc w:val="left"/>
      <w:pPr>
        <w:tabs>
          <w:tab w:val="num" w:pos="1418"/>
        </w:tabs>
        <w:ind w:left="1418" w:hanging="1418"/>
      </w:pPr>
    </w:lvl>
    <w:lvl w:ilvl="2">
      <w:start w:val="1"/>
      <w:numFmt w:val="decimal"/>
      <w:pStyle w:val="Heading3"/>
      <w:lvlText w:val="%1.%2.%3"/>
      <w:lvlJc w:val="left"/>
      <w:pPr>
        <w:tabs>
          <w:tab w:val="num" w:pos="1418"/>
        </w:tabs>
        <w:ind w:left="1418" w:hanging="1418"/>
      </w:pPr>
    </w:lvl>
    <w:lvl w:ilvl="3">
      <w:start w:val="1"/>
      <w:numFmt w:val="decimal"/>
      <w:pStyle w:val="Heading4"/>
      <w:lvlText w:val="%1.%2.%3.%4"/>
      <w:lvlJc w:val="left"/>
      <w:pPr>
        <w:tabs>
          <w:tab w:val="num" w:pos="1418"/>
        </w:tabs>
        <w:ind w:left="1418" w:hanging="1418"/>
      </w:pPr>
    </w:lvl>
    <w:lvl w:ilvl="4">
      <w:start w:val="1"/>
      <w:numFmt w:val="decimal"/>
      <w:pStyle w:val="Heading5"/>
      <w:lvlText w:val="%1.%2.%3.%4.%5"/>
      <w:lvlJc w:val="left"/>
      <w:pPr>
        <w:tabs>
          <w:tab w:val="num" w:pos="1418"/>
        </w:tabs>
        <w:ind w:left="1418" w:hanging="141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2AB0429"/>
    <w:multiLevelType w:val="multilevel"/>
    <w:tmpl w:val="845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251BEA"/>
    <w:multiLevelType w:val="multilevel"/>
    <w:tmpl w:val="325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7C5334"/>
    <w:multiLevelType w:val="multilevel"/>
    <w:tmpl w:val="7458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607EA9"/>
    <w:multiLevelType w:val="multilevel"/>
    <w:tmpl w:val="FF9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E3597"/>
    <w:multiLevelType w:val="multilevel"/>
    <w:tmpl w:val="33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E0A8C"/>
    <w:multiLevelType w:val="multilevel"/>
    <w:tmpl w:val="A2C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9502BE"/>
    <w:multiLevelType w:val="multilevel"/>
    <w:tmpl w:val="E70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6F42D0"/>
    <w:multiLevelType w:val="multilevel"/>
    <w:tmpl w:val="DEBA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262491"/>
    <w:multiLevelType w:val="multilevel"/>
    <w:tmpl w:val="F97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D33761"/>
    <w:multiLevelType w:val="multilevel"/>
    <w:tmpl w:val="7A0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2613B"/>
    <w:multiLevelType w:val="multilevel"/>
    <w:tmpl w:val="A2D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F5112"/>
    <w:multiLevelType w:val="multilevel"/>
    <w:tmpl w:val="B99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E139B8"/>
    <w:multiLevelType w:val="multilevel"/>
    <w:tmpl w:val="F5B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A75EA5"/>
    <w:multiLevelType w:val="multilevel"/>
    <w:tmpl w:val="3C4CA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E7D48CC"/>
    <w:multiLevelType w:val="multilevel"/>
    <w:tmpl w:val="F0523F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7"/>
  </w:num>
  <w:num w:numId="3">
    <w:abstractNumId w:val="22"/>
  </w:num>
  <w:num w:numId="4">
    <w:abstractNumId w:val="23"/>
  </w:num>
  <w:num w:numId="5">
    <w:abstractNumId w:val="8"/>
  </w:num>
  <w:num w:numId="6">
    <w:abstractNumId w:val="15"/>
  </w:num>
  <w:num w:numId="7">
    <w:abstractNumId w:val="13"/>
  </w:num>
  <w:num w:numId="8">
    <w:abstractNumId w:val="3"/>
  </w:num>
  <w:num w:numId="9">
    <w:abstractNumId w:val="20"/>
  </w:num>
  <w:num w:numId="10">
    <w:abstractNumId w:val="10"/>
  </w:num>
  <w:num w:numId="11">
    <w:abstractNumId w:val="5"/>
  </w:num>
  <w:num w:numId="12">
    <w:abstractNumId w:val="9"/>
  </w:num>
  <w:num w:numId="13">
    <w:abstractNumId w:val="17"/>
  </w:num>
  <w:num w:numId="14">
    <w:abstractNumId w:val="14"/>
  </w:num>
  <w:num w:numId="15">
    <w:abstractNumId w:val="6"/>
  </w:num>
  <w:num w:numId="16">
    <w:abstractNumId w:val="18"/>
  </w:num>
  <w:num w:numId="17">
    <w:abstractNumId w:val="0"/>
  </w:num>
  <w:num w:numId="18">
    <w:abstractNumId w:val="11"/>
  </w:num>
  <w:num w:numId="19">
    <w:abstractNumId w:val="4"/>
  </w:num>
  <w:num w:numId="20">
    <w:abstractNumId w:val="21"/>
  </w:num>
  <w:num w:numId="21">
    <w:abstractNumId w:val="16"/>
  </w:num>
  <w:num w:numId="22">
    <w:abstractNumId w:val="2"/>
  </w:num>
  <w:num w:numId="23">
    <w:abstractNumId w:val="12"/>
  </w:num>
  <w:num w:numId="24">
    <w:abstractNumId w:val="1"/>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evenAndOddHeaders/>
  <w:characterSpacingControl w:val="doNotCompress"/>
  <w:footnotePr>
    <w:footnote w:id="-1"/>
    <w:footnote w:id="0"/>
  </w:footnotePr>
  <w:endnotePr>
    <w:endnote w:id="-1"/>
    <w:endnote w:id="0"/>
  </w:endnotePr>
  <w:compat/>
  <w:rsids>
    <w:rsidRoot w:val="00A43B78"/>
    <w:rsid w:val="000E1007"/>
    <w:rsid w:val="003D42D5"/>
    <w:rsid w:val="007805E6"/>
    <w:rsid w:val="00922B46"/>
    <w:rsid w:val="0097444C"/>
    <w:rsid w:val="009A043D"/>
    <w:rsid w:val="00A4265B"/>
    <w:rsid w:val="00A43B78"/>
    <w:rsid w:val="00D44EFD"/>
    <w:rsid w:val="00ED2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caption" w:semiHidden="0" w:unhideWhenUsed="0" w:qFormat="1"/>
    <w:lsdException w:name="annotation reference" w:uiPriority="99"/>
    <w:lsdException w:name="endnote reference" w:uiPriority="99"/>
    <w:lsdException w:name="endnote text" w:uiPriority="99"/>
    <w:lsdException w:name="macro" w:uiPriority="99"/>
    <w:lsdException w:name="Title" w:semiHidden="0" w:uiPriority="10" w:unhideWhenUsed="0" w:qFormat="1"/>
    <w:lsdException w:name="Default Paragraph Font" w:uiPriority="1"/>
    <w:lsdException w:name="Subtitle" w:semiHidden="0" w:unhideWhenUsed="0" w:qFormat="1"/>
    <w:lsdException w:name="Block Text"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color w:val="00000A"/>
      <w:sz w:val="22"/>
      <w:lang w:eastAsia="ko-KR"/>
    </w:rPr>
  </w:style>
  <w:style w:type="paragraph" w:styleId="Heading1">
    <w:name w:val="heading 1"/>
    <w:basedOn w:val="Normal"/>
    <w:next w:val="Normal"/>
    <w:qFormat/>
    <w:rsid w:val="00602B85"/>
    <w:pPr>
      <w:keepNext/>
      <w:pageBreakBefore/>
      <w:numPr>
        <w:numId w:val="1"/>
      </w:numPr>
      <w:pBdr>
        <w:bottom w:val="single" w:sz="4" w:space="1" w:color="00000A"/>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1"/>
      </w:numPr>
      <w:pBdr>
        <w:bottom w:val="single" w:sz="4" w:space="1" w:color="00000A"/>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1"/>
      </w:numPr>
      <w:pBdr>
        <w:bottom w:val="single" w:sz="4" w:space="1" w:color="00000A"/>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1"/>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1"/>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392868"/>
    <w:rPr>
      <w:rFonts w:ascii="Tahoma" w:eastAsia="Batang" w:hAnsi="Tahoma" w:cs="Tahoma"/>
      <w:sz w:val="16"/>
      <w:szCs w:val="16"/>
      <w:lang w:eastAsia="ko-KR"/>
    </w:rPr>
  </w:style>
  <w:style w:type="character" w:styleId="CommentReference">
    <w:name w:val="annotation reference"/>
    <w:uiPriority w:val="99"/>
    <w:semiHidden/>
    <w:unhideWhenUsed/>
    <w:qFormat/>
    <w:rsid w:val="00357D2D"/>
    <w:rPr>
      <w:sz w:val="16"/>
      <w:szCs w:val="16"/>
    </w:rPr>
  </w:style>
  <w:style w:type="character" w:customStyle="1" w:styleId="CommentTextChar">
    <w:name w:val="Comment Text Char"/>
    <w:link w:val="CommentText"/>
    <w:uiPriority w:val="99"/>
    <w:semiHidden/>
    <w:qFormat/>
    <w:rsid w:val="00357D2D"/>
    <w:rPr>
      <w:rFonts w:ascii="Arial" w:eastAsia="Batang" w:hAnsi="Arial"/>
      <w:lang w:eastAsia="ko-KR"/>
    </w:rPr>
  </w:style>
  <w:style w:type="character" w:customStyle="1" w:styleId="CommentSubjectChar">
    <w:name w:val="Comment Subject Char"/>
    <w:link w:val="CommentSubject"/>
    <w:uiPriority w:val="99"/>
    <w:semiHidden/>
    <w:qFormat/>
    <w:rsid w:val="00357D2D"/>
    <w:rPr>
      <w:rFonts w:ascii="Arial" w:eastAsia="Batang" w:hAnsi="Arial"/>
      <w:b/>
      <w:bCs/>
      <w:lang w:eastAsia="ko-KR"/>
    </w:rPr>
  </w:style>
  <w:style w:type="character" w:customStyle="1" w:styleId="Internetlink">
    <w:name w:val="Internetlink"/>
    <w:uiPriority w:val="99"/>
    <w:rsid w:val="00253301"/>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style>
  <w:style w:type="character" w:styleId="PageNumber">
    <w:name w:val="page number"/>
    <w:basedOn w:val="DefaultParagraphFont"/>
    <w:semiHidden/>
    <w:qFormat/>
    <w:rsid w:val="00253301"/>
  </w:style>
  <w:style w:type="character" w:customStyle="1" w:styleId="Annex1Char">
    <w:name w:val="Annex 1 Char"/>
    <w:link w:val="Annex1"/>
    <w:qFormat/>
    <w:rsid w:val="00253301"/>
    <w:rPr>
      <w:rFonts w:asciiTheme="minorHAnsi" w:eastAsia="Batang" w:hAnsiTheme="minorHAnsi"/>
      <w:b/>
      <w:sz w:val="32"/>
      <w:lang w:eastAsia="ko-KR"/>
    </w:rPr>
  </w:style>
  <w:style w:type="character" w:customStyle="1" w:styleId="Annex3Char">
    <w:name w:val="Annex 3 Char"/>
    <w:link w:val="Annex3"/>
    <w:qFormat/>
    <w:rsid w:val="00253301"/>
    <w:rPr>
      <w:rFonts w:asciiTheme="minorHAnsi" w:eastAsia="Batang" w:hAnsiTheme="minorHAnsi"/>
      <w:b/>
      <w:sz w:val="22"/>
      <w:lang w:eastAsia="ko-KR"/>
    </w:rPr>
  </w:style>
  <w:style w:type="character" w:customStyle="1"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customStyle="1" w:styleId="ListContinueChar">
    <w:name w:val="List Continue Char"/>
    <w:link w:val="ListContinue"/>
    <w:qFormat/>
    <w:rsid w:val="00253301"/>
    <w:rPr>
      <w:rFonts w:ascii="Arial" w:eastAsia="Arial Unicode MS" w:hAnsi="Arial"/>
      <w:lang w:val="en-GB" w:eastAsia="ko-KR" w:bidi="ar-SA"/>
    </w:rPr>
  </w:style>
  <w:style w:type="character" w:styleId="Strong">
    <w:name w:val="Strong"/>
    <w:uiPriority w:val="22"/>
    <w:qFormat/>
    <w:rsid w:val="00253301"/>
    <w:rPr>
      <w:b/>
      <w:bCs/>
    </w:rPr>
  </w:style>
  <w:style w:type="character" w:customStyle="1" w:styleId="KeywordTok">
    <w:name w:val="KeywordTok"/>
    <w:qFormat/>
    <w:rsid w:val="00C536E7"/>
    <w:rPr>
      <w:b/>
      <w:color w:val="007020"/>
    </w:rPr>
  </w:style>
  <w:style w:type="character" w:customStyle="1" w:styleId="DataTypeTok">
    <w:name w:val="DataTypeTok"/>
    <w:qFormat/>
    <w:rsid w:val="00C536E7"/>
    <w:rPr>
      <w:color w:val="902000"/>
    </w:rPr>
  </w:style>
  <w:style w:type="character" w:customStyle="1" w:styleId="DecValTok">
    <w:name w:val="DecValTok"/>
    <w:qFormat/>
    <w:rsid w:val="00C536E7"/>
    <w:rPr>
      <w:color w:val="40A070"/>
    </w:rPr>
  </w:style>
  <w:style w:type="character" w:customStyle="1" w:styleId="BaseNTok">
    <w:name w:val="BaseNTok"/>
    <w:qFormat/>
    <w:rsid w:val="00C536E7"/>
    <w:rPr>
      <w:color w:val="40A070"/>
    </w:rPr>
  </w:style>
  <w:style w:type="character" w:customStyle="1" w:styleId="FloatTok">
    <w:name w:val="FloatTok"/>
    <w:qFormat/>
    <w:rsid w:val="00C536E7"/>
    <w:rPr>
      <w:color w:val="40A070"/>
    </w:rPr>
  </w:style>
  <w:style w:type="character" w:customStyle="1" w:styleId="CharTok">
    <w:name w:val="CharTok"/>
    <w:qFormat/>
    <w:rsid w:val="00C536E7"/>
    <w:rPr>
      <w:color w:val="4070A0"/>
    </w:rPr>
  </w:style>
  <w:style w:type="character" w:customStyle="1" w:styleId="StringTok">
    <w:name w:val="StringTok"/>
    <w:qFormat/>
    <w:rsid w:val="00C536E7"/>
    <w:rPr>
      <w:color w:val="4070A0"/>
    </w:rPr>
  </w:style>
  <w:style w:type="character" w:customStyle="1" w:styleId="CommentTok">
    <w:name w:val="CommentTok"/>
    <w:qFormat/>
    <w:rsid w:val="00C536E7"/>
    <w:rPr>
      <w:i/>
      <w:color w:val="60A0B0"/>
    </w:rPr>
  </w:style>
  <w:style w:type="character" w:customStyle="1" w:styleId="OtherTok">
    <w:name w:val="OtherTok"/>
    <w:qFormat/>
    <w:rsid w:val="00C536E7"/>
    <w:rPr>
      <w:color w:val="007020"/>
    </w:rPr>
  </w:style>
  <w:style w:type="character" w:customStyle="1" w:styleId="AlertTok">
    <w:name w:val="AlertTok"/>
    <w:qFormat/>
    <w:rsid w:val="00C536E7"/>
    <w:rPr>
      <w:b/>
      <w:color w:val="FF0000"/>
    </w:rPr>
  </w:style>
  <w:style w:type="character" w:customStyle="1" w:styleId="FunctionTok">
    <w:name w:val="FunctionTok"/>
    <w:qFormat/>
    <w:rsid w:val="00C536E7"/>
    <w:rPr>
      <w:color w:val="06287E"/>
    </w:rPr>
  </w:style>
  <w:style w:type="character" w:customStyle="1" w:styleId="RegionMarkerTok">
    <w:name w:val="RegionMarkerTok"/>
    <w:qFormat/>
    <w:rsid w:val="00C536E7"/>
  </w:style>
  <w:style w:type="character" w:customStyle="1" w:styleId="ErrorTok">
    <w:name w:val="ErrorTok"/>
    <w:qFormat/>
    <w:rsid w:val="00C536E7"/>
    <w:rPr>
      <w:b/>
      <w:color w:val="FF0000"/>
    </w:rPr>
  </w:style>
  <w:style w:type="character" w:customStyle="1" w:styleId="NormalTok">
    <w:name w:val="NormalTok"/>
    <w:qFormat/>
    <w:rsid w:val="00C536E7"/>
  </w:style>
  <w:style w:type="character" w:customStyle="1" w:styleId="ConstantTok">
    <w:name w:val="ConstantTok"/>
    <w:qFormat/>
    <w:rsid w:val="00FE19DB"/>
    <w:rPr>
      <w:color w:val="880000"/>
    </w:rPr>
  </w:style>
  <w:style w:type="character" w:customStyle="1" w:styleId="SpecialCharTok">
    <w:name w:val="SpecialCharTok"/>
    <w:qFormat/>
    <w:rsid w:val="00FE19DB"/>
    <w:rPr>
      <w:color w:val="4070A0"/>
    </w:rPr>
  </w:style>
  <w:style w:type="character" w:customStyle="1" w:styleId="VerbatimStringTok">
    <w:name w:val="VerbatimStringTok"/>
    <w:qFormat/>
    <w:rsid w:val="00FE19DB"/>
    <w:rPr>
      <w:color w:val="4070A0"/>
    </w:rPr>
  </w:style>
  <w:style w:type="character" w:customStyle="1" w:styleId="SpecialStringTok">
    <w:name w:val="SpecialStringTok"/>
    <w:qFormat/>
    <w:rsid w:val="00FE19DB"/>
    <w:rPr>
      <w:color w:val="BB6688"/>
    </w:rPr>
  </w:style>
  <w:style w:type="character" w:customStyle="1" w:styleId="ImportTok">
    <w:name w:val="ImportTok"/>
    <w:qFormat/>
    <w:rsid w:val="00FE19DB"/>
  </w:style>
  <w:style w:type="character" w:customStyle="1" w:styleId="DocumentationTok">
    <w:name w:val="DocumentationTok"/>
    <w:qFormat/>
    <w:rsid w:val="00FE19DB"/>
    <w:rPr>
      <w:i/>
      <w:color w:val="BA2121"/>
    </w:rPr>
  </w:style>
  <w:style w:type="character" w:customStyle="1" w:styleId="AnnotationTok">
    <w:name w:val="AnnotationTok"/>
    <w:qFormat/>
    <w:rsid w:val="00FE19DB"/>
    <w:rPr>
      <w:b/>
      <w:i/>
      <w:color w:val="60A0B0"/>
    </w:rPr>
  </w:style>
  <w:style w:type="character" w:customStyle="1" w:styleId="CommentVarTok">
    <w:name w:val="CommentVarTok"/>
    <w:qFormat/>
    <w:rsid w:val="00FE19DB"/>
    <w:rPr>
      <w:b/>
      <w:i/>
      <w:color w:val="60A0B0"/>
    </w:rPr>
  </w:style>
  <w:style w:type="character" w:customStyle="1" w:styleId="VariableTok">
    <w:name w:val="VariableTok"/>
    <w:qFormat/>
    <w:rsid w:val="00FE19DB"/>
    <w:rPr>
      <w:color w:val="19177C"/>
    </w:rPr>
  </w:style>
  <w:style w:type="character" w:customStyle="1" w:styleId="ControlFlowTok">
    <w:name w:val="ControlFlowTok"/>
    <w:qFormat/>
    <w:rsid w:val="00FE19DB"/>
    <w:rPr>
      <w:b/>
      <w:color w:val="007020"/>
    </w:rPr>
  </w:style>
  <w:style w:type="character" w:customStyle="1" w:styleId="OperatorTok">
    <w:name w:val="OperatorTok"/>
    <w:qFormat/>
    <w:rsid w:val="00FE19DB"/>
    <w:rPr>
      <w:color w:val="666666"/>
    </w:rPr>
  </w:style>
  <w:style w:type="character" w:customStyle="1" w:styleId="BuiltInTok">
    <w:name w:val="BuiltInTok"/>
    <w:qFormat/>
    <w:rsid w:val="00FE19DB"/>
  </w:style>
  <w:style w:type="character" w:customStyle="1" w:styleId="ExtensionTok">
    <w:name w:val="ExtensionTok"/>
    <w:qFormat/>
    <w:rsid w:val="00FE19DB"/>
  </w:style>
  <w:style w:type="character" w:customStyle="1" w:styleId="PreprocessorTok">
    <w:name w:val="PreprocessorTok"/>
    <w:qFormat/>
    <w:rsid w:val="00FE19DB"/>
    <w:rPr>
      <w:color w:val="BC7A00"/>
    </w:rPr>
  </w:style>
  <w:style w:type="character" w:customStyle="1" w:styleId="AttributeTok">
    <w:name w:val="AttributeTok"/>
    <w:qFormat/>
    <w:rsid w:val="00FE19DB"/>
    <w:rPr>
      <w:color w:val="7D9029"/>
    </w:rPr>
  </w:style>
  <w:style w:type="character" w:customStyle="1" w:styleId="InformationTok">
    <w:name w:val="InformationTok"/>
    <w:qFormat/>
    <w:rsid w:val="00FE19DB"/>
    <w:rPr>
      <w:b/>
      <w:i/>
      <w:color w:val="60A0B0"/>
    </w:rPr>
  </w:style>
  <w:style w:type="character" w:customStyle="1" w:styleId="WarningTok">
    <w:name w:val="WarningTok"/>
    <w:qFormat/>
    <w:rsid w:val="00FE19DB"/>
    <w:rPr>
      <w:b/>
      <w:i/>
      <w:color w:val="60A0B0"/>
    </w:rPr>
  </w:style>
  <w:style w:type="character" w:customStyle="1" w:styleId="AnnexH1Char">
    <w:name w:val="Annex H1 Char"/>
    <w:basedOn w:val="Annex1Char"/>
    <w:link w:val="AnnexH1"/>
    <w:qFormat/>
    <w:rsid w:val="00CD045A"/>
    <w:rPr>
      <w:rFonts w:cs="Arial"/>
    </w:rPr>
  </w:style>
  <w:style w:type="character" w:customStyle="1" w:styleId="apple-converted-space">
    <w:name w:val="apple-converted-space"/>
    <w:basedOn w:val="DefaultParagraphFont"/>
    <w:qFormat/>
    <w:rsid w:val="00350CB1"/>
  </w:style>
  <w:style w:type="character" w:customStyle="1" w:styleId="ListLabel1">
    <w:name w:val="ListLabel 1"/>
    <w:qFormat/>
    <w:rsid w:val="00A43B78"/>
    <w:rPr>
      <w:rFonts w:cs="Courier New"/>
    </w:rPr>
  </w:style>
  <w:style w:type="character" w:customStyle="1" w:styleId="ListLabel2">
    <w:name w:val="ListLabel 2"/>
    <w:qFormat/>
    <w:rsid w:val="00A43B78"/>
    <w:rPr>
      <w:rFonts w:cs="Courier New"/>
    </w:rPr>
  </w:style>
  <w:style w:type="character" w:customStyle="1" w:styleId="ListLabel3">
    <w:name w:val="ListLabel 3"/>
    <w:qFormat/>
    <w:rsid w:val="00A43B78"/>
    <w:rPr>
      <w:rFonts w:cs="Courier New"/>
    </w:rPr>
  </w:style>
  <w:style w:type="character" w:customStyle="1" w:styleId="ListLabel4">
    <w:name w:val="ListLabel 4"/>
    <w:qFormat/>
    <w:rsid w:val="00A43B78"/>
    <w:rPr>
      <w:rFonts w:cs="Courier New"/>
    </w:rPr>
  </w:style>
  <w:style w:type="character" w:customStyle="1" w:styleId="ListLabel5">
    <w:name w:val="ListLabel 5"/>
    <w:qFormat/>
    <w:rsid w:val="00A43B78"/>
    <w:rPr>
      <w:rFonts w:cs="Courier New"/>
    </w:rPr>
  </w:style>
  <w:style w:type="character" w:customStyle="1" w:styleId="ListLabel6">
    <w:name w:val="ListLabel 6"/>
    <w:qFormat/>
    <w:rsid w:val="00A43B78"/>
    <w:rPr>
      <w:rFonts w:cs="Courier New"/>
    </w:rPr>
  </w:style>
  <w:style w:type="character" w:customStyle="1" w:styleId="ListLabel7">
    <w:name w:val="ListLabel 7"/>
    <w:qFormat/>
    <w:rsid w:val="00A43B78"/>
    <w:rPr>
      <w:rFonts w:eastAsia="Times New Roman"/>
      <w:b w:val="0"/>
      <w:bCs w:val="0"/>
      <w:i w:val="0"/>
      <w:iCs w:val="0"/>
      <w:caps w:val="0"/>
      <w:smallCaps w:val="0"/>
      <w:strike w:val="0"/>
      <w:dstrike w:val="0"/>
      <w:vanish w:val="0"/>
      <w:spacing w:val="0"/>
      <w:position w:val="0"/>
      <w:sz w:val="22"/>
      <w:u w:val="none"/>
      <w:effect w:val="none"/>
      <w:vertAlign w:val="baseline"/>
      <w:em w:val="none"/>
    </w:rPr>
  </w:style>
  <w:style w:type="character" w:customStyle="1" w:styleId="ListLabel8">
    <w:name w:val="ListLabel 8"/>
    <w:qFormat/>
    <w:rsid w:val="00A43B78"/>
    <w:rPr>
      <w:rFonts w:cs="Times New Roman"/>
    </w:rPr>
  </w:style>
  <w:style w:type="character" w:customStyle="1" w:styleId="ListLabel9">
    <w:name w:val="ListLabel 9"/>
    <w:qFormat/>
    <w:rsid w:val="00A43B78"/>
    <w:rPr>
      <w:rFonts w:cs="Times New Roman"/>
    </w:rPr>
  </w:style>
  <w:style w:type="character" w:customStyle="1" w:styleId="ListLabel10">
    <w:name w:val="ListLabel 10"/>
    <w:qFormat/>
    <w:rsid w:val="00A43B78"/>
    <w:rPr>
      <w:rFonts w:cs="Times New Roman"/>
    </w:rPr>
  </w:style>
  <w:style w:type="character" w:customStyle="1" w:styleId="ListLabel11">
    <w:name w:val="ListLabel 11"/>
    <w:qFormat/>
    <w:rsid w:val="00A43B78"/>
    <w:rPr>
      <w:rFonts w:cs="Times New Roman"/>
    </w:rPr>
  </w:style>
  <w:style w:type="character" w:customStyle="1" w:styleId="ListLabel12">
    <w:name w:val="ListLabel 12"/>
    <w:qFormat/>
    <w:rsid w:val="00A43B78"/>
    <w:rPr>
      <w:rFonts w:cs="Times New Roman"/>
    </w:rPr>
  </w:style>
  <w:style w:type="character" w:customStyle="1" w:styleId="ListLabel13">
    <w:name w:val="ListLabel 13"/>
    <w:qFormat/>
    <w:rsid w:val="00A43B78"/>
    <w:rPr>
      <w:rFonts w:cs="Times New Roman"/>
    </w:rPr>
  </w:style>
  <w:style w:type="character" w:customStyle="1" w:styleId="ListLabel14">
    <w:name w:val="ListLabel 14"/>
    <w:qFormat/>
    <w:rsid w:val="00A43B78"/>
    <w:rPr>
      <w:rFonts w:cs="Times New Roman"/>
    </w:rPr>
  </w:style>
  <w:style w:type="character" w:customStyle="1" w:styleId="ListLabel15">
    <w:name w:val="ListLabel 15"/>
    <w:qFormat/>
    <w:rsid w:val="00A43B78"/>
    <w:rPr>
      <w:rFonts w:cs="Times New Roman"/>
    </w:rPr>
  </w:style>
  <w:style w:type="character" w:customStyle="1" w:styleId="ListLabel16">
    <w:name w:val="ListLabel 16"/>
    <w:qFormat/>
    <w:rsid w:val="00A43B78"/>
    <w:rPr>
      <w:rFonts w:cs="Times New Roman"/>
      <w:b w:val="0"/>
      <w:bCs w:val="0"/>
      <w:i/>
      <w:iCs w:val="0"/>
      <w:color w:val="00000A"/>
      <w:sz w:val="22"/>
      <w:szCs w:val="16"/>
    </w:rPr>
  </w:style>
  <w:style w:type="character" w:customStyle="1" w:styleId="ListLabel17">
    <w:name w:val="ListLabel 17"/>
    <w:qFormat/>
    <w:rsid w:val="00A43B78"/>
    <w:rPr>
      <w:rFonts w:cs="Times New Roman"/>
    </w:rPr>
  </w:style>
  <w:style w:type="character" w:customStyle="1" w:styleId="ListLabel18">
    <w:name w:val="ListLabel 18"/>
    <w:qFormat/>
    <w:rsid w:val="00A43B78"/>
    <w:rPr>
      <w:rFonts w:cs="Times New Roman"/>
    </w:rPr>
  </w:style>
  <w:style w:type="character" w:customStyle="1" w:styleId="ListLabel19">
    <w:name w:val="ListLabel 19"/>
    <w:qFormat/>
    <w:rsid w:val="00A43B78"/>
    <w:rPr>
      <w:rFonts w:cs="Times New Roman"/>
    </w:rPr>
  </w:style>
  <w:style w:type="character" w:customStyle="1" w:styleId="ListLabel20">
    <w:name w:val="ListLabel 20"/>
    <w:qFormat/>
    <w:rsid w:val="00A43B78"/>
    <w:rPr>
      <w:rFonts w:cs="Times New Roman"/>
    </w:rPr>
  </w:style>
  <w:style w:type="character" w:customStyle="1" w:styleId="ListLabel21">
    <w:name w:val="ListLabel 21"/>
    <w:qFormat/>
    <w:rsid w:val="00A43B78"/>
    <w:rPr>
      <w:rFonts w:cs="Times New Roman"/>
    </w:rPr>
  </w:style>
  <w:style w:type="character" w:customStyle="1" w:styleId="ListLabel22">
    <w:name w:val="ListLabel 22"/>
    <w:qFormat/>
    <w:rsid w:val="00A43B78"/>
    <w:rPr>
      <w:rFonts w:cs="Times New Roman"/>
    </w:rPr>
  </w:style>
  <w:style w:type="character" w:customStyle="1" w:styleId="ListLabel23">
    <w:name w:val="ListLabel 23"/>
    <w:qFormat/>
    <w:rsid w:val="00A43B78"/>
    <w:rPr>
      <w:rFonts w:cs="Times New Roman"/>
    </w:rPr>
  </w:style>
  <w:style w:type="character" w:customStyle="1" w:styleId="ListLabel24">
    <w:name w:val="ListLabel 24"/>
    <w:qFormat/>
    <w:rsid w:val="00A43B78"/>
    <w:rPr>
      <w:rFonts w:cs="Times New Roman"/>
    </w:rPr>
  </w:style>
  <w:style w:type="character" w:customStyle="1" w:styleId="ListLabel25">
    <w:name w:val="ListLabel 25"/>
    <w:qFormat/>
    <w:rsid w:val="00A43B78"/>
    <w:rPr>
      <w:rFonts w:cs="Courier New"/>
    </w:rPr>
  </w:style>
  <w:style w:type="character" w:customStyle="1" w:styleId="ListLabel26">
    <w:name w:val="ListLabel 26"/>
    <w:qFormat/>
    <w:rsid w:val="00A43B78"/>
    <w:rPr>
      <w:rFonts w:cs="Courier New"/>
    </w:rPr>
  </w:style>
  <w:style w:type="character" w:customStyle="1" w:styleId="ListLabel27">
    <w:name w:val="ListLabel 27"/>
    <w:qFormat/>
    <w:rsid w:val="00A43B78"/>
    <w:rPr>
      <w:rFonts w:cs="Courier New"/>
    </w:rPr>
  </w:style>
  <w:style w:type="character" w:customStyle="1" w:styleId="ListLabel28">
    <w:name w:val="ListLabel 28"/>
    <w:qFormat/>
    <w:rsid w:val="00A43B78"/>
    <w:rPr>
      <w:rFonts w:cs="Courier New"/>
    </w:rPr>
  </w:style>
  <w:style w:type="character" w:customStyle="1" w:styleId="ListLabel29">
    <w:name w:val="ListLabel 29"/>
    <w:qFormat/>
    <w:rsid w:val="00A43B78"/>
    <w:rPr>
      <w:rFonts w:cs="Courier New"/>
    </w:rPr>
  </w:style>
  <w:style w:type="character" w:customStyle="1" w:styleId="ListLabel30">
    <w:name w:val="ListLabel 30"/>
    <w:qFormat/>
    <w:rsid w:val="00A43B78"/>
    <w:rPr>
      <w:rFonts w:cs="Courier New"/>
    </w:rPr>
  </w:style>
  <w:style w:type="character" w:customStyle="1" w:styleId="Verzeichnissprung">
    <w:name w:val="Verzeichnissprung"/>
    <w:qFormat/>
    <w:rsid w:val="00A43B78"/>
  </w:style>
  <w:style w:type="character" w:customStyle="1" w:styleId="ListLabel31">
    <w:name w:val="ListLabel 31"/>
    <w:qFormat/>
    <w:rsid w:val="00A43B78"/>
    <w:rPr>
      <w:rFonts w:cs="Symbol"/>
    </w:rPr>
  </w:style>
  <w:style w:type="character" w:customStyle="1" w:styleId="ListLabel32">
    <w:name w:val="ListLabel 32"/>
    <w:qFormat/>
    <w:rsid w:val="00A43B78"/>
    <w:rPr>
      <w:rFonts w:cs="Courier New"/>
    </w:rPr>
  </w:style>
  <w:style w:type="character" w:customStyle="1" w:styleId="ListLabel33">
    <w:name w:val="ListLabel 33"/>
    <w:qFormat/>
    <w:rsid w:val="00A43B78"/>
    <w:rPr>
      <w:rFonts w:cs="Wingdings"/>
    </w:rPr>
  </w:style>
  <w:style w:type="character" w:customStyle="1" w:styleId="ListLabel34">
    <w:name w:val="ListLabel 34"/>
    <w:qFormat/>
    <w:rsid w:val="00A43B78"/>
    <w:rPr>
      <w:rFonts w:cs="Symbol"/>
    </w:rPr>
  </w:style>
  <w:style w:type="character" w:customStyle="1" w:styleId="ListLabel35">
    <w:name w:val="ListLabel 35"/>
    <w:qFormat/>
    <w:rsid w:val="00A43B78"/>
    <w:rPr>
      <w:rFonts w:cs="Courier New"/>
    </w:rPr>
  </w:style>
  <w:style w:type="character" w:customStyle="1" w:styleId="ListLabel36">
    <w:name w:val="ListLabel 36"/>
    <w:qFormat/>
    <w:rsid w:val="00A43B78"/>
    <w:rPr>
      <w:rFonts w:cs="Wingdings"/>
    </w:rPr>
  </w:style>
  <w:style w:type="character" w:customStyle="1" w:styleId="ListLabel37">
    <w:name w:val="ListLabel 37"/>
    <w:qFormat/>
    <w:rsid w:val="00A43B78"/>
    <w:rPr>
      <w:rFonts w:cs="Symbol"/>
    </w:rPr>
  </w:style>
  <w:style w:type="character" w:customStyle="1" w:styleId="ListLabel38">
    <w:name w:val="ListLabel 38"/>
    <w:qFormat/>
    <w:rsid w:val="00A43B78"/>
    <w:rPr>
      <w:rFonts w:cs="Courier New"/>
    </w:rPr>
  </w:style>
  <w:style w:type="character" w:customStyle="1" w:styleId="ListLabel39">
    <w:name w:val="ListLabel 39"/>
    <w:qFormat/>
    <w:rsid w:val="00A43B78"/>
    <w:rPr>
      <w:rFonts w:cs="Wingdings"/>
    </w:rPr>
  </w:style>
  <w:style w:type="character" w:customStyle="1" w:styleId="ListLabel40">
    <w:name w:val="ListLabel 40"/>
    <w:qFormat/>
    <w:rsid w:val="00A43B78"/>
    <w:rPr>
      <w:rFonts w:cs="Symbol"/>
    </w:rPr>
  </w:style>
  <w:style w:type="character" w:customStyle="1" w:styleId="ListLabel41">
    <w:name w:val="ListLabel 41"/>
    <w:qFormat/>
    <w:rsid w:val="00A43B78"/>
    <w:rPr>
      <w:rFonts w:cs="Courier New"/>
    </w:rPr>
  </w:style>
  <w:style w:type="character" w:customStyle="1" w:styleId="ListLabel42">
    <w:name w:val="ListLabel 42"/>
    <w:qFormat/>
    <w:rsid w:val="00A43B78"/>
    <w:rPr>
      <w:rFonts w:cs="Wingdings"/>
    </w:rPr>
  </w:style>
  <w:style w:type="character" w:customStyle="1" w:styleId="ListLabel43">
    <w:name w:val="ListLabel 43"/>
    <w:qFormat/>
    <w:rsid w:val="00A43B78"/>
    <w:rPr>
      <w:rFonts w:cs="Symbol"/>
    </w:rPr>
  </w:style>
  <w:style w:type="character" w:customStyle="1" w:styleId="ListLabel44">
    <w:name w:val="ListLabel 44"/>
    <w:qFormat/>
    <w:rsid w:val="00A43B78"/>
    <w:rPr>
      <w:rFonts w:cs="Courier New"/>
    </w:rPr>
  </w:style>
  <w:style w:type="character" w:customStyle="1" w:styleId="ListLabel45">
    <w:name w:val="ListLabel 45"/>
    <w:qFormat/>
    <w:rsid w:val="00A43B78"/>
    <w:rPr>
      <w:rFonts w:cs="Wingdings"/>
    </w:rPr>
  </w:style>
  <w:style w:type="character" w:customStyle="1" w:styleId="ListLabel46">
    <w:name w:val="ListLabel 46"/>
    <w:qFormat/>
    <w:rsid w:val="00A43B78"/>
    <w:rPr>
      <w:rFonts w:cs="Symbol"/>
    </w:rPr>
  </w:style>
  <w:style w:type="character" w:customStyle="1" w:styleId="ListLabel47">
    <w:name w:val="ListLabel 47"/>
    <w:qFormat/>
    <w:rsid w:val="00A43B78"/>
    <w:rPr>
      <w:rFonts w:cs="Courier New"/>
    </w:rPr>
  </w:style>
  <w:style w:type="character" w:customStyle="1" w:styleId="ListLabel48">
    <w:name w:val="ListLabel 48"/>
    <w:qFormat/>
    <w:rsid w:val="00A43B78"/>
    <w:rPr>
      <w:rFonts w:cs="Wingdings"/>
    </w:rPr>
  </w:style>
  <w:style w:type="character" w:customStyle="1" w:styleId="ListLabel49">
    <w:name w:val="ListLabel 49"/>
    <w:qFormat/>
    <w:rsid w:val="00A43B78"/>
    <w:rPr>
      <w:rFonts w:cs="Symbol"/>
    </w:rPr>
  </w:style>
  <w:style w:type="character" w:customStyle="1" w:styleId="ListLabel50">
    <w:name w:val="ListLabel 50"/>
    <w:qFormat/>
    <w:rsid w:val="00A43B78"/>
    <w:rPr>
      <w:rFonts w:cs="Courier New"/>
    </w:rPr>
  </w:style>
  <w:style w:type="character" w:customStyle="1" w:styleId="ListLabel51">
    <w:name w:val="ListLabel 51"/>
    <w:qFormat/>
    <w:rsid w:val="00A43B78"/>
    <w:rPr>
      <w:rFonts w:cs="Wingdings"/>
    </w:rPr>
  </w:style>
  <w:style w:type="character" w:customStyle="1" w:styleId="ListLabel52">
    <w:name w:val="ListLabel 52"/>
    <w:qFormat/>
    <w:rsid w:val="00A43B78"/>
    <w:rPr>
      <w:rFonts w:cs="Symbol"/>
    </w:rPr>
  </w:style>
  <w:style w:type="character" w:customStyle="1" w:styleId="ListLabel53">
    <w:name w:val="ListLabel 53"/>
    <w:qFormat/>
    <w:rsid w:val="00A43B78"/>
    <w:rPr>
      <w:rFonts w:cs="Courier New"/>
    </w:rPr>
  </w:style>
  <w:style w:type="character" w:customStyle="1" w:styleId="ListLabel54">
    <w:name w:val="ListLabel 54"/>
    <w:qFormat/>
    <w:rsid w:val="00A43B78"/>
    <w:rPr>
      <w:rFonts w:cs="Wingdings"/>
    </w:rPr>
  </w:style>
  <w:style w:type="character" w:customStyle="1" w:styleId="ListLabel55">
    <w:name w:val="ListLabel 55"/>
    <w:qFormat/>
    <w:rsid w:val="00A43B78"/>
    <w:rPr>
      <w:rFonts w:cs="Symbol"/>
    </w:rPr>
  </w:style>
  <w:style w:type="character" w:customStyle="1" w:styleId="ListLabel56">
    <w:name w:val="ListLabel 56"/>
    <w:qFormat/>
    <w:rsid w:val="00A43B78"/>
    <w:rPr>
      <w:rFonts w:cs="Courier New"/>
    </w:rPr>
  </w:style>
  <w:style w:type="character" w:customStyle="1" w:styleId="ListLabel57">
    <w:name w:val="ListLabel 57"/>
    <w:qFormat/>
    <w:rsid w:val="00A43B78"/>
    <w:rPr>
      <w:rFonts w:cs="Wingdings"/>
    </w:rPr>
  </w:style>
  <w:style w:type="character" w:customStyle="1" w:styleId="ListLabel58">
    <w:name w:val="ListLabel 58"/>
    <w:qFormat/>
    <w:rsid w:val="00A43B78"/>
    <w:rPr>
      <w:rFonts w:cs="Symbol"/>
    </w:rPr>
  </w:style>
  <w:style w:type="character" w:customStyle="1" w:styleId="ListLabel59">
    <w:name w:val="ListLabel 59"/>
    <w:qFormat/>
    <w:rsid w:val="00A43B78"/>
    <w:rPr>
      <w:rFonts w:cs="Courier New"/>
    </w:rPr>
  </w:style>
  <w:style w:type="character" w:customStyle="1" w:styleId="ListLabel60">
    <w:name w:val="ListLabel 60"/>
    <w:qFormat/>
    <w:rsid w:val="00A43B78"/>
    <w:rPr>
      <w:rFonts w:cs="Wingdings"/>
    </w:rPr>
  </w:style>
  <w:style w:type="character" w:customStyle="1" w:styleId="ListLabel61">
    <w:name w:val="ListLabel 61"/>
    <w:qFormat/>
    <w:rsid w:val="00A43B78"/>
    <w:rPr>
      <w:rFonts w:cs="Symbol"/>
    </w:rPr>
  </w:style>
  <w:style w:type="character" w:customStyle="1" w:styleId="ListLabel62">
    <w:name w:val="ListLabel 62"/>
    <w:qFormat/>
    <w:rsid w:val="00A43B78"/>
    <w:rPr>
      <w:rFonts w:cs="Courier New"/>
    </w:rPr>
  </w:style>
  <w:style w:type="character" w:customStyle="1" w:styleId="ListLabel63">
    <w:name w:val="ListLabel 63"/>
    <w:qFormat/>
    <w:rsid w:val="00A43B78"/>
    <w:rPr>
      <w:rFonts w:cs="Wingdings"/>
    </w:rPr>
  </w:style>
  <w:style w:type="character" w:customStyle="1" w:styleId="ListLabel64">
    <w:name w:val="ListLabel 64"/>
    <w:qFormat/>
    <w:rsid w:val="00A43B78"/>
    <w:rPr>
      <w:rFonts w:cs="Symbol"/>
    </w:rPr>
  </w:style>
  <w:style w:type="character" w:customStyle="1" w:styleId="ListLabel65">
    <w:name w:val="ListLabel 65"/>
    <w:qFormat/>
    <w:rsid w:val="00A43B78"/>
    <w:rPr>
      <w:rFonts w:cs="Courier New"/>
    </w:rPr>
  </w:style>
  <w:style w:type="character" w:customStyle="1" w:styleId="ListLabel66">
    <w:name w:val="ListLabel 66"/>
    <w:qFormat/>
    <w:rsid w:val="00A43B78"/>
    <w:rPr>
      <w:rFonts w:cs="Wingdings"/>
    </w:rPr>
  </w:style>
  <w:style w:type="paragraph" w:customStyle="1" w:styleId="berschrift">
    <w:name w:val="Überschrift"/>
    <w:basedOn w:val="Normal"/>
    <w:next w:val="Normal"/>
    <w:qFormat/>
    <w:rsid w:val="00602B85"/>
    <w:pPr>
      <w:keepNext/>
      <w:pageBreakBefore/>
      <w:pBdr>
        <w:bottom w:val="single" w:sz="4" w:space="1" w:color="00000A"/>
      </w:pBdr>
      <w:spacing w:before="240"/>
      <w:jc w:val="left"/>
      <w:outlineLvl w:val="0"/>
    </w:pPr>
    <w:rPr>
      <w:rFonts w:asciiTheme="majorHAnsi" w:hAnsiTheme="majorHAnsi" w:cs="Arial"/>
      <w:b/>
      <w:sz w:val="32"/>
    </w:rPr>
  </w:style>
  <w:style w:type="paragraph" w:styleId="BodyText">
    <w:name w:val="Body Text"/>
    <w:basedOn w:val="Normal"/>
    <w:semiHidden/>
    <w:rsid w:val="00253301"/>
  </w:style>
  <w:style w:type="paragraph" w:styleId="List">
    <w:name w:val="List"/>
    <w:basedOn w:val="Normal"/>
    <w:rsid w:val="00253301"/>
    <w:pPr>
      <w:ind w:left="567" w:hanging="567"/>
    </w:pPr>
  </w:style>
  <w:style w:type="paragraph" w:styleId="Caption">
    <w:name w:val="caption"/>
    <w:basedOn w:val="Normal"/>
    <w:next w:val="Normal"/>
    <w:qFormat/>
    <w:rsid w:val="00253301"/>
    <w:pPr>
      <w:jc w:val="center"/>
    </w:pPr>
    <w:rPr>
      <w:b/>
    </w:rPr>
  </w:style>
  <w:style w:type="paragraph" w:customStyle="1" w:styleId="Verzeichnis">
    <w:name w:val="Verzeichnis"/>
    <w:basedOn w:val="Normal"/>
    <w:qFormat/>
    <w:rsid w:val="00A43B78"/>
    <w:pPr>
      <w:suppressLineNumbers/>
    </w:pPr>
    <w:rPr>
      <w:rFonts w:cs="FreeSans"/>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CommentText">
    <w:name w:val="annotation text"/>
    <w:basedOn w:val="Normal"/>
    <w:link w:val="CommentTextChar"/>
    <w:uiPriority w:val="99"/>
    <w:semiHidden/>
    <w:unhideWhenUsed/>
    <w:qFormat/>
    <w:rsid w:val="00357D2D"/>
    <w:rPr>
      <w:sz w:val="20"/>
    </w:rPr>
  </w:style>
  <w:style w:type="paragraph" w:styleId="CommentSubject">
    <w:name w:val="annotation subject"/>
    <w:basedOn w:val="CommentText"/>
    <w:link w:val="CommentSubjectChar"/>
    <w:uiPriority w:val="99"/>
    <w:semiHidden/>
    <w:unhideWhenUsed/>
    <w:qFormat/>
    <w:rsid w:val="00357D2D"/>
    <w:rPr>
      <w:b/>
      <w:bCs/>
    </w:rPr>
  </w:style>
  <w:style w:type="paragraph" w:styleId="TOC4">
    <w:name w:val="toc 4"/>
    <w:basedOn w:val="Normal"/>
    <w:next w:val="Normal"/>
    <w:autoRedefine/>
    <w:uiPriority w:val="39"/>
    <w:rsid w:val="00253301"/>
    <w:pPr>
      <w:ind w:left="663"/>
    </w:pPr>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00000A"/>
      </w:pBdr>
      <w:tabs>
        <w:tab w:val="right" w:pos="9072"/>
      </w:tabs>
    </w:pPr>
  </w:style>
  <w:style w:type="paragraph" w:styleId="Footer">
    <w:name w:val="footer"/>
    <w:basedOn w:val="Normal"/>
    <w:rsid w:val="00253301"/>
    <w:pPr>
      <w:pBdr>
        <w:top w:val="single" w:sz="4" w:space="1" w:color="00000A"/>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uiPriority w:val="39"/>
    <w:rsid w:val="00253301"/>
    <w:pPr>
      <w:ind w:left="1540"/>
    </w:pPr>
  </w:style>
  <w:style w:type="paragraph" w:styleId="TOC5">
    <w:name w:val="toc 5"/>
    <w:basedOn w:val="Normal"/>
    <w:next w:val="Normal"/>
    <w:autoRedefine/>
    <w:uiPriority w:val="39"/>
    <w:rsid w:val="00253301"/>
    <w:pPr>
      <w:ind w:left="880"/>
    </w:pPr>
  </w:style>
  <w:style w:type="paragraph" w:styleId="TOC6">
    <w:name w:val="toc 6"/>
    <w:basedOn w:val="Normal"/>
    <w:next w:val="Normal"/>
    <w:autoRedefine/>
    <w:uiPriority w:val="39"/>
    <w:rsid w:val="00253301"/>
    <w:pPr>
      <w:ind w:left="1100"/>
    </w:pPr>
  </w:style>
  <w:style w:type="paragraph" w:styleId="TOC7">
    <w:name w:val="toc 7"/>
    <w:basedOn w:val="Normal"/>
    <w:next w:val="Normal"/>
    <w:autoRedefine/>
    <w:uiPriority w:val="39"/>
    <w:rsid w:val="00253301"/>
    <w:pPr>
      <w:ind w:left="1320"/>
    </w:pPr>
  </w:style>
  <w:style w:type="paragraph" w:styleId="TOC9">
    <w:name w:val="toc 9"/>
    <w:basedOn w:val="Normal"/>
    <w:next w:val="Normal"/>
    <w:autoRedefine/>
    <w:uiPriority w:val="39"/>
    <w:rsid w:val="00253301"/>
    <w:pPr>
      <w:ind w:left="1760"/>
    </w:pPr>
  </w:style>
  <w:style w:type="paragraph" w:styleId="DocumentMap">
    <w:name w:val="Document Map"/>
    <w:basedOn w:val="Normal"/>
    <w:semiHidden/>
    <w:qFormat/>
    <w:rsid w:val="00253301"/>
    <w:pPr>
      <w:shd w:val="clear" w:color="auto" w:fill="000080"/>
    </w:pPr>
    <w:rPr>
      <w:rFonts w:ascii="Tahoma" w:eastAsia="Arial Unicode MS" w:hAnsi="Tahoma" w:cs="Tahoma"/>
      <w:szCs w:val="22"/>
      <w:lang w:eastAsia="en-US"/>
    </w:rPr>
  </w:style>
  <w:style w:type="paragraph" w:customStyle="1" w:styleId="Annex1">
    <w:name w:val="Annex 1"/>
    <w:basedOn w:val="Normal"/>
    <w:next w:val="Normal"/>
    <w:link w:val="Annex1Char"/>
    <w:qFormat/>
    <w:rsid w:val="00253301"/>
    <w:pPr>
      <w:keepNext/>
      <w:pageBreakBefore/>
      <w:spacing w:before="240"/>
      <w:jc w:val="left"/>
      <w:outlineLvl w:val="0"/>
    </w:pPr>
    <w:rPr>
      <w:b/>
      <w:sz w:val="32"/>
    </w:rPr>
  </w:style>
  <w:style w:type="paragraph" w:customStyle="1" w:styleId="Annex2">
    <w:name w:val="Annex 2"/>
    <w:basedOn w:val="Annex1"/>
    <w:next w:val="Normal"/>
    <w:qFormat/>
    <w:rsid w:val="00253301"/>
    <w:pPr>
      <w:pageBreakBefore w:val="0"/>
      <w:outlineLvl w:val="1"/>
    </w:pPr>
    <w:rPr>
      <w:sz w:val="28"/>
    </w:rPr>
  </w:style>
  <w:style w:type="paragraph" w:customStyle="1" w:styleId="Annex3">
    <w:name w:val="Annex 3"/>
    <w:basedOn w:val="Annex1"/>
    <w:next w:val="Normal"/>
    <w:link w:val="Annex3Char"/>
    <w:qFormat/>
    <w:rsid w:val="00253301"/>
    <w:pPr>
      <w:pageBreakBefore w:val="0"/>
      <w:outlineLvl w:val="2"/>
    </w:pPr>
    <w:rPr>
      <w:sz w:val="22"/>
    </w:rPr>
  </w:style>
  <w:style w:type="paragraph" w:customStyle="1" w:styleId="Annex4">
    <w:name w:val="Annex 4"/>
    <w:basedOn w:val="Annex1"/>
    <w:next w:val="Normal"/>
    <w:qFormat/>
    <w:rsid w:val="00253301"/>
    <w:pPr>
      <w:pageBreakBefore w:val="0"/>
      <w:outlineLvl w:val="3"/>
    </w:pPr>
    <w:rPr>
      <w:sz w:val="22"/>
    </w:rPr>
  </w:style>
  <w:style w:type="paragraph" w:customStyle="1" w:styleId="Annex5">
    <w:name w:val="Annex 5"/>
    <w:basedOn w:val="Annex1"/>
    <w:next w:val="Normal"/>
    <w:qFormat/>
    <w:rsid w:val="00253301"/>
    <w:pPr>
      <w:pageBreakBefore w:val="0"/>
      <w:outlineLvl w:val="4"/>
    </w:pPr>
    <w:rPr>
      <w:sz w:val="22"/>
    </w:rPr>
  </w:style>
  <w:style w:type="paragraph" w:customStyle="1" w:styleId="Appendix1">
    <w:name w:val="Appendix 1"/>
    <w:basedOn w:val="Normal"/>
    <w:next w:val="Normal"/>
    <w:qFormat/>
    <w:rsid w:val="00253301"/>
    <w:pPr>
      <w:keepNext/>
      <w:pageBreakBefore/>
      <w:spacing w:before="240"/>
      <w:outlineLvl w:val="0"/>
    </w:pPr>
    <w:rPr>
      <w:b/>
      <w:sz w:val="32"/>
    </w:rPr>
  </w:style>
  <w:style w:type="paragraph" w:customStyle="1" w:styleId="Appendix2">
    <w:name w:val="Appendix 2"/>
    <w:basedOn w:val="Normal"/>
    <w:next w:val="Normal"/>
    <w:qFormat/>
    <w:rsid w:val="00253301"/>
    <w:pPr>
      <w:keepNext/>
      <w:spacing w:before="240"/>
      <w:outlineLvl w:val="1"/>
    </w:pPr>
    <w:rPr>
      <w:b/>
      <w:sz w:val="28"/>
    </w:rPr>
  </w:style>
  <w:style w:type="paragraph" w:customStyle="1" w:styleId="Appendix3">
    <w:name w:val="Appendix 3"/>
    <w:basedOn w:val="Normal"/>
    <w:next w:val="Normal"/>
    <w:qFormat/>
    <w:rsid w:val="00253301"/>
    <w:pPr>
      <w:keepNext/>
      <w:spacing w:before="240"/>
      <w:outlineLvl w:val="2"/>
    </w:pPr>
    <w:rPr>
      <w:b/>
    </w:rPr>
  </w:style>
  <w:style w:type="paragraph" w:customStyle="1" w:styleId="Appendix4">
    <w:name w:val="Appendix 4"/>
    <w:basedOn w:val="Normal"/>
    <w:next w:val="Normal"/>
    <w:qFormat/>
    <w:rsid w:val="00253301"/>
    <w:pPr>
      <w:keepNext/>
      <w:spacing w:before="240"/>
      <w:outlineLvl w:val="3"/>
    </w:pPr>
    <w:rPr>
      <w:b/>
    </w:rPr>
  </w:style>
  <w:style w:type="paragraph" w:customStyle="1" w:styleId="Appendix5">
    <w:name w:val="Appendix 5"/>
    <w:basedOn w:val="Normal"/>
    <w:next w:val="Normal"/>
    <w:qFormat/>
    <w:rsid w:val="00253301"/>
    <w:pPr>
      <w:keepNext/>
      <w:spacing w:before="240"/>
      <w:outlineLvl w:val="4"/>
    </w:pPr>
    <w:rPr>
      <w:b/>
    </w:rPr>
  </w:style>
  <w:style w:type="paragraph" w:styleId="BodyText2">
    <w:name w:val="Body Text 2"/>
    <w:basedOn w:val="Normal"/>
    <w:semiHidden/>
    <w:qFormat/>
    <w:rsid w:val="00253301"/>
    <w:pPr>
      <w:spacing w:line="480" w:lineRule="auto"/>
    </w:pPr>
  </w:style>
  <w:style w:type="paragraph" w:styleId="BodyText3">
    <w:name w:val="Body Text 3"/>
    <w:basedOn w:val="Normal"/>
    <w:semiHidden/>
    <w:qFormat/>
    <w:rsid w:val="00253301"/>
    <w:rPr>
      <w:sz w:val="16"/>
      <w:szCs w:val="16"/>
    </w:r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qFormat/>
    <w:rsid w:val="00253301"/>
    <w:pPr>
      <w:ind w:firstLine="210"/>
    </w:pPr>
  </w:style>
  <w:style w:type="paragraph" w:styleId="BodyTextIndent2">
    <w:name w:val="Body Text Indent 2"/>
    <w:basedOn w:val="Normal"/>
    <w:semiHidden/>
    <w:qFormat/>
    <w:rsid w:val="00253301"/>
    <w:pPr>
      <w:spacing w:line="480" w:lineRule="auto"/>
      <w:ind w:left="284"/>
    </w:pPr>
  </w:style>
  <w:style w:type="paragraph" w:styleId="BodyTextIndent3">
    <w:name w:val="Body Text Indent 3"/>
    <w:basedOn w:val="Normal"/>
    <w:semiHidden/>
    <w:qFormat/>
    <w:rsid w:val="00253301"/>
    <w:pPr>
      <w:ind w:left="284"/>
    </w:pPr>
    <w:rPr>
      <w:sz w:val="16"/>
      <w:szCs w:val="16"/>
    </w:rPr>
  </w:style>
  <w:style w:type="paragraph" w:styleId="Closing">
    <w:name w:val="Closing"/>
    <w:basedOn w:val="Normal"/>
    <w:semiHidden/>
    <w:qFormat/>
    <w:rsid w:val="00253301"/>
    <w:pPr>
      <w:ind w:left="4252"/>
    </w:pPr>
  </w:style>
  <w:style w:type="paragraph" w:styleId="Date">
    <w:name w:val="Date"/>
    <w:basedOn w:val="Normal"/>
    <w:next w:val="Normal"/>
    <w:semiHidden/>
    <w:qFormat/>
    <w:rsid w:val="00253301"/>
  </w:style>
  <w:style w:type="paragraph" w:styleId="E-mailSignature">
    <w:name w:val="E-mail Signature"/>
    <w:basedOn w:val="Normal"/>
    <w:semiHidden/>
    <w:qFormat/>
    <w:rsid w:val="00253301"/>
  </w:style>
  <w:style w:type="paragraph" w:styleId="EnvelopeAddress">
    <w:name w:val="envelope address"/>
    <w:basedOn w:val="Normal"/>
    <w:semiHidden/>
    <w:qFormat/>
    <w:rsid w:val="00253301"/>
    <w:pPr>
      <w:ind w:left="2880"/>
    </w:pPr>
    <w:rPr>
      <w:rFonts w:cs="Arial"/>
      <w:sz w:val="24"/>
      <w:szCs w:val="24"/>
    </w:rPr>
  </w:style>
  <w:style w:type="paragraph" w:styleId="EnvelopeReturn">
    <w:name w:val="envelope return"/>
    <w:basedOn w:val="Normal"/>
    <w:semiHidden/>
    <w:qFormat/>
    <w:rsid w:val="00253301"/>
    <w:rPr>
      <w:rFonts w:cs="Arial"/>
    </w:rPr>
  </w:style>
  <w:style w:type="paragraph" w:styleId="FootnoteText">
    <w:name w:val="footnote text"/>
    <w:basedOn w:val="Normal"/>
    <w:qFormat/>
    <w:rsid w:val="00253301"/>
  </w:style>
  <w:style w:type="paragraph" w:styleId="HTMLAddress">
    <w:name w:val="HTML Address"/>
    <w:basedOn w:val="Normal"/>
    <w:semiHidden/>
    <w:qFormat/>
    <w:rsid w:val="00253301"/>
    <w:rPr>
      <w:rFonts w:eastAsia="Arial Unicode MS"/>
      <w:i/>
      <w:iCs/>
      <w:szCs w:val="22"/>
      <w:lang w:eastAsia="en-US"/>
    </w:rPr>
  </w:style>
  <w:style w:type="paragraph" w:styleId="HTMLPreformatted">
    <w:name w:val="HTML Preformatted"/>
    <w:basedOn w:val="Normal"/>
    <w:link w:val="HTMLPreformattedChar"/>
    <w:uiPriority w:val="99"/>
    <w:semiHidden/>
    <w:qFormat/>
    <w:rsid w:val="00253301"/>
    <w:rPr>
      <w:rFonts w:ascii="Courier New" w:eastAsia="Arial Unicode MS" w:hAnsi="Courier New"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style>
  <w:style w:type="paragraph" w:styleId="Index5">
    <w:name w:val="index 5"/>
    <w:basedOn w:val="Normal"/>
    <w:next w:val="Normal"/>
    <w:autoRedefine/>
    <w:semiHidden/>
    <w:qFormat/>
    <w:rsid w:val="00253301"/>
    <w:pPr>
      <w:ind w:left="1100" w:hanging="220"/>
    </w:pPr>
  </w:style>
  <w:style w:type="paragraph" w:styleId="Index6">
    <w:name w:val="index 6"/>
    <w:basedOn w:val="Normal"/>
    <w:next w:val="Normal"/>
    <w:autoRedefine/>
    <w:semiHidden/>
    <w:qFormat/>
    <w:rsid w:val="00253301"/>
    <w:pPr>
      <w:ind w:left="1320" w:hanging="220"/>
    </w:pPr>
  </w:style>
  <w:style w:type="paragraph" w:styleId="Index7">
    <w:name w:val="index 7"/>
    <w:basedOn w:val="Normal"/>
    <w:next w:val="Normal"/>
    <w:autoRedefine/>
    <w:semiHidden/>
    <w:qFormat/>
    <w:rsid w:val="00253301"/>
    <w:pPr>
      <w:ind w:left="1540" w:hanging="220"/>
    </w:pPr>
  </w:style>
  <w:style w:type="paragraph" w:styleId="Index8">
    <w:name w:val="index 8"/>
    <w:basedOn w:val="Normal"/>
    <w:next w:val="Normal"/>
    <w:autoRedefine/>
    <w:semiHidden/>
    <w:qFormat/>
    <w:rsid w:val="00253301"/>
    <w:pPr>
      <w:ind w:left="1760" w:hanging="220"/>
    </w:pPr>
  </w:style>
  <w:style w:type="paragraph" w:styleId="Index9">
    <w:name w:val="index 9"/>
    <w:basedOn w:val="Normal"/>
    <w:next w:val="Normal"/>
    <w:autoRedefine/>
    <w:semiHidden/>
    <w:qFormat/>
    <w:rsid w:val="00253301"/>
    <w:pPr>
      <w:ind w:left="1980" w:hanging="220"/>
    </w:pPr>
  </w:style>
  <w:style w:type="paragraph" w:styleId="IndexHeading">
    <w:name w:val="index heading"/>
    <w:basedOn w:val="Normal"/>
    <w:semiHidden/>
    <w:qFormat/>
    <w:rsid w:val="00253301"/>
    <w:rPr>
      <w:rFonts w:eastAsia="Arial Unicode MS" w:cs="Arial"/>
      <w:b/>
      <w:bCs/>
      <w:szCs w:val="22"/>
      <w:lang w:eastAsia="en-US"/>
    </w:rPr>
  </w:style>
  <w:style w:type="paragraph" w:styleId="ListBullet3">
    <w:name w:val="List Bullet 3"/>
    <w:basedOn w:val="Normal"/>
    <w:qFormat/>
    <w:rsid w:val="00253301"/>
  </w:style>
  <w:style w:type="paragraph" w:styleId="ListBullet4">
    <w:name w:val="List Bullet 4"/>
    <w:basedOn w:val="Normal"/>
    <w:autoRedefine/>
    <w:semiHidden/>
    <w:qFormat/>
    <w:rsid w:val="00253301"/>
    <w:rPr>
      <w:rFonts w:eastAsia="Arial Unicode MS"/>
      <w:szCs w:val="22"/>
      <w:lang w:eastAsia="en-US"/>
    </w:rPr>
  </w:style>
  <w:style w:type="paragraph" w:styleId="ListBullet5">
    <w:name w:val="List Bullet 5"/>
    <w:basedOn w:val="Normal"/>
    <w:autoRedefine/>
    <w:semiHidden/>
    <w:qFormat/>
    <w:rsid w:val="00253301"/>
    <w:rPr>
      <w:rFonts w:eastAsia="Arial Unicode MS"/>
      <w:szCs w:val="22"/>
      <w:lang w:eastAsia="en-US"/>
    </w:rPr>
  </w:style>
  <w:style w:type="paragraph" w:styleId="ListNumber">
    <w:name w:val="List Number"/>
    <w:basedOn w:val="Normal"/>
    <w:qFormat/>
    <w:rsid w:val="00253301"/>
  </w:style>
  <w:style w:type="paragraph" w:styleId="ListBullet">
    <w:name w:val="List Bullet"/>
    <w:basedOn w:val="Normal"/>
    <w:qFormat/>
    <w:rsid w:val="003B24F7"/>
    <w:rPr>
      <w:rFonts w:eastAsia="Arial Unicode MS"/>
    </w:rPr>
  </w:style>
  <w:style w:type="paragraph" w:styleId="ListBullet2">
    <w:name w:val="List Bullet 2"/>
    <w:basedOn w:val="Normal"/>
    <w:qFormat/>
    <w:rsid w:val="003B24F7"/>
    <w:rPr>
      <w:rFonts w:eastAsia="Arial Unicode MS"/>
    </w:rPr>
  </w:style>
  <w:style w:type="paragraph" w:styleId="ListContinue">
    <w:name w:val="List Continue"/>
    <w:basedOn w:val="Normal"/>
    <w:link w:val="ListContinueChar"/>
    <w:qFormat/>
    <w:rsid w:val="00253301"/>
    <w:pPr>
      <w:ind w:left="567"/>
    </w:pPr>
    <w:rPr>
      <w:rFonts w:eastAsia="Arial Unicode MS"/>
    </w:rPr>
  </w:style>
  <w:style w:type="paragraph" w:styleId="ListContinue2">
    <w:name w:val="List Continue 2"/>
    <w:basedOn w:val="Normal"/>
    <w:qFormat/>
    <w:rsid w:val="00253301"/>
    <w:pPr>
      <w:ind w:left="1134"/>
    </w:pPr>
  </w:style>
  <w:style w:type="paragraph" w:styleId="ListContinue3">
    <w:name w:val="List Continue 3"/>
    <w:basedOn w:val="Normal"/>
    <w:qFormat/>
    <w:rsid w:val="00253301"/>
    <w:pPr>
      <w:ind w:left="1701"/>
    </w:pPr>
  </w:style>
  <w:style w:type="paragraph" w:styleId="ListContinue4">
    <w:name w:val="List Continue 4"/>
    <w:basedOn w:val="Normal"/>
    <w:semiHidden/>
    <w:qFormat/>
    <w:rsid w:val="00253301"/>
    <w:pPr>
      <w:ind w:left="1132"/>
    </w:pPr>
    <w:rPr>
      <w:rFonts w:eastAsia="Arial Unicode MS"/>
      <w:szCs w:val="22"/>
      <w:lang w:eastAsia="en-US"/>
    </w:rPr>
  </w:style>
  <w:style w:type="paragraph" w:styleId="ListContinue5">
    <w:name w:val="List Continue 5"/>
    <w:basedOn w:val="Normal"/>
    <w:semiHidden/>
    <w:qFormat/>
    <w:rsid w:val="00253301"/>
    <w:pPr>
      <w:ind w:left="1415"/>
    </w:pPr>
    <w:rPr>
      <w:rFonts w:eastAsia="Arial Unicode MS"/>
      <w:szCs w:val="22"/>
      <w:lang w:eastAsia="en-US"/>
    </w:rPr>
  </w:style>
  <w:style w:type="paragraph" w:styleId="ListNumber2">
    <w:name w:val="List Number 2"/>
    <w:basedOn w:val="Normal"/>
    <w:qFormat/>
    <w:rsid w:val="00253301"/>
  </w:style>
  <w:style w:type="paragraph" w:styleId="ListNumber3">
    <w:name w:val="List Number 3"/>
    <w:basedOn w:val="Normal"/>
    <w:qFormat/>
    <w:rsid w:val="00253301"/>
  </w:style>
  <w:style w:type="paragraph" w:styleId="ListNumber4">
    <w:name w:val="List Number 4"/>
    <w:basedOn w:val="Normal"/>
    <w:semiHidden/>
    <w:qFormat/>
    <w:rsid w:val="00253301"/>
    <w:rPr>
      <w:rFonts w:eastAsia="Arial Unicode MS"/>
      <w:szCs w:val="22"/>
      <w:lang w:eastAsia="en-US"/>
    </w:rPr>
  </w:style>
  <w:style w:type="paragraph" w:styleId="ListNumber5">
    <w:name w:val="List Number 5"/>
    <w:basedOn w:val="Normal"/>
    <w:semiHidden/>
    <w:qFormat/>
    <w:rsid w:val="00253301"/>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szCs w:val="24"/>
    </w:rPr>
  </w:style>
  <w:style w:type="paragraph" w:styleId="NormalWeb">
    <w:name w:val="Normal (Web)"/>
    <w:basedOn w:val="Normal"/>
    <w:uiPriority w:val="99"/>
    <w:semiHidden/>
    <w:qFormat/>
    <w:rsid w:val="00253301"/>
    <w:rPr>
      <w:rFonts w:ascii="Times New Roman" w:hAnsi="Times New Roman"/>
      <w:sz w:val="24"/>
      <w:szCs w:val="24"/>
    </w:rPr>
  </w:style>
  <w:style w:type="paragraph" w:styleId="NoteHeading">
    <w:name w:val="Note Heading"/>
    <w:basedOn w:val="Normal"/>
    <w:next w:val="Normal"/>
    <w:semiHidden/>
    <w:qFormat/>
    <w:rsid w:val="00253301"/>
  </w:style>
  <w:style w:type="paragraph" w:styleId="PlainText">
    <w:name w:val="Plain Text"/>
    <w:basedOn w:val="Normal"/>
    <w:semiHidden/>
    <w:qFormat/>
    <w:rsid w:val="00253301"/>
    <w:rPr>
      <w:rFonts w:ascii="Courier New" w:hAnsi="Courier New" w:cs="Courier New"/>
    </w:rPr>
  </w:style>
  <w:style w:type="paragraph" w:customStyle="1" w:styleId="Reference">
    <w:name w:val="Reference"/>
    <w:basedOn w:val="List"/>
    <w:qFormat/>
    <w:rsid w:val="00253301"/>
  </w:style>
  <w:style w:type="paragraph" w:styleId="Salutation">
    <w:name w:val="Salutation"/>
    <w:basedOn w:val="Normal"/>
    <w:next w:val="Normal"/>
    <w:semiHidden/>
    <w:rsid w:val="00253301"/>
  </w:style>
  <w:style w:type="paragraph" w:styleId="Subtitle">
    <w:name w:val="Subtitle"/>
    <w:basedOn w:val="Normal"/>
    <w:qFormat/>
    <w:rsid w:val="00253301"/>
    <w:pPr>
      <w:jc w:val="center"/>
      <w:outlineLvl w:val="1"/>
    </w:pPr>
    <w:rPr>
      <w:rFonts w:cs="Arial"/>
      <w:sz w:val="24"/>
      <w:szCs w:val="24"/>
    </w:rPr>
  </w:style>
  <w:style w:type="paragraph" w:styleId="TableofAuthorities">
    <w:name w:val="table of authorities"/>
    <w:basedOn w:val="Normal"/>
    <w:next w:val="Normal"/>
    <w:semiHidden/>
    <w:qFormat/>
    <w:rsid w:val="00253301"/>
    <w:pPr>
      <w:ind w:left="220" w:hanging="220"/>
    </w:pPr>
  </w:style>
  <w:style w:type="paragraph" w:styleId="TableofFigures">
    <w:name w:val="table of figures"/>
    <w:basedOn w:val="Normal"/>
    <w:next w:val="Normal"/>
    <w:semiHidden/>
    <w:qFormat/>
    <w:rsid w:val="00253301"/>
  </w:style>
  <w:style w:type="paragraph" w:styleId="TOAHeading">
    <w:name w:val="toa heading"/>
    <w:basedOn w:val="Normal"/>
    <w:next w:val="Normal"/>
    <w:semiHidden/>
    <w:qFormat/>
    <w:rsid w:val="00253301"/>
    <w:rPr>
      <w:rFonts w:cs="Arial"/>
      <w:b/>
      <w:bCs/>
      <w:sz w:val="24"/>
      <w:szCs w:val="24"/>
    </w:rPr>
  </w:style>
  <w:style w:type="paragraph" w:customStyle="1" w:styleId="SourceCode">
    <w:name w:val="Source Code"/>
    <w:basedOn w:val="Normal"/>
    <w:qFormat/>
    <w:rsid w:val="00111B97"/>
  </w:style>
  <w:style w:type="paragraph" w:styleId="ListParagraph">
    <w:name w:val="List Paragraph"/>
    <w:basedOn w:val="Normal"/>
    <w:uiPriority w:val="34"/>
    <w:qFormat/>
    <w:rsid w:val="00553710"/>
    <w:pPr>
      <w:spacing w:before="0" w:after="0"/>
      <w:ind w:left="1068" w:hanging="360"/>
    </w:pPr>
    <w:rPr>
      <w:rFonts w:ascii="Calibri" w:hAnsi="Calibri" w:cs="Calibri"/>
      <w:szCs w:val="22"/>
    </w:rPr>
  </w:style>
  <w:style w:type="paragraph" w:customStyle="1" w:styleId="AnnexH1">
    <w:name w:val="Annex H1"/>
    <w:basedOn w:val="Annex1"/>
    <w:link w:val="AnnexH1Char"/>
    <w:qFormat/>
    <w:rsid w:val="00CD045A"/>
    <w:rPr>
      <w:rFonts w:cs="Arial"/>
    </w:rPr>
  </w:style>
  <w:style w:type="paragraph" w:customStyle="1" w:styleId="EU-MeshBulletList">
    <w:name w:val="EU-Mesh Bullet List"/>
    <w:basedOn w:val="Normal"/>
    <w:qFormat/>
    <w:rsid w:val="00017353"/>
  </w:style>
  <w:style w:type="paragraph" w:styleId="Revision">
    <w:name w:val="Revision"/>
    <w:uiPriority w:val="99"/>
    <w:semiHidden/>
    <w:qFormat/>
    <w:rsid w:val="006A0EBB"/>
    <w:rPr>
      <w:rFonts w:asciiTheme="minorHAnsi" w:eastAsia="Batang" w:hAnsiTheme="minorHAnsi"/>
      <w:color w:val="00000A"/>
      <w:sz w:val="22"/>
      <w:lang w:eastAsia="ko-KR"/>
    </w:rPr>
  </w:style>
  <w:style w:type="paragraph" w:customStyle="1" w:styleId="figurecaption">
    <w:name w:val="figure caption"/>
    <w:qFormat/>
    <w:rsid w:val="00BB088E"/>
    <w:pPr>
      <w:tabs>
        <w:tab w:val="left" w:pos="993"/>
      </w:tabs>
      <w:spacing w:before="240" w:after="200"/>
      <w:jc w:val="center"/>
    </w:pPr>
    <w:rPr>
      <w:rFonts w:asciiTheme="minorHAnsi" w:eastAsia="SimSun" w:hAnsiTheme="minorHAnsi"/>
      <w:i/>
      <w:color w:val="00000A"/>
      <w:sz w:val="22"/>
      <w:szCs w:val="16"/>
      <w:lang w:val="en-US" w:eastAsia="en-US"/>
    </w:rPr>
  </w:style>
  <w:style w:type="paragraph" w:customStyle="1" w:styleId="Code">
    <w:name w:val="Code"/>
    <w:basedOn w:val="SourceCode"/>
    <w:qFormat/>
    <w:rsid w:val="00231B8B"/>
    <w:pPr>
      <w:jc w:val="left"/>
    </w:pPr>
    <w:rPr>
      <w:rFonts w:ascii="Courier New" w:hAnsi="Courier New" w:cs="Courier New"/>
      <w:sz w:val="18"/>
      <w:szCs w:val="18"/>
    </w:rPr>
  </w:style>
  <w:style w:type="numbering" w:styleId="111111">
    <w:name w:val="Outline List 2"/>
    <w:semiHidden/>
    <w:qFormat/>
    <w:rsid w:val="00253301"/>
  </w:style>
  <w:style w:type="numbering" w:styleId="1ai">
    <w:name w:val="Outline List 1"/>
    <w:semiHidden/>
    <w:qFormat/>
    <w:rsid w:val="00253301"/>
  </w:style>
  <w:style w:type="numbering" w:styleId="ArticleSection">
    <w:name w:val="Outline List 3"/>
    <w:semiHidden/>
    <w:qFormat/>
    <w:rsid w:val="00253301"/>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922B46"/>
    <w:rPr>
      <w:color w:val="0000FF"/>
      <w:u w:val="single"/>
    </w:rPr>
  </w:style>
  <w:style w:type="character" w:customStyle="1" w:styleId="HTMLPreformattedChar">
    <w:name w:val="HTML Preformatted Char"/>
    <w:basedOn w:val="DefaultParagraphFont"/>
    <w:link w:val="HTMLPreformatted"/>
    <w:uiPriority w:val="99"/>
    <w:semiHidden/>
    <w:rsid w:val="00922B46"/>
    <w:rPr>
      <w:rFonts w:ascii="Courier New" w:eastAsia="Arial Unicode MS" w:hAnsi="Courier New" w:cs="Courier New"/>
      <w:color w:val="00000A"/>
      <w:sz w:val="22"/>
      <w:lang w:eastAsia="en-US"/>
    </w:rPr>
  </w:style>
</w:styles>
</file>

<file path=word/webSettings.xml><?xml version="1.0" encoding="utf-8"?>
<w:webSettings xmlns:r="http://schemas.openxmlformats.org/officeDocument/2006/relationships" xmlns:w="http://schemas.openxmlformats.org/wordprocessingml/2006/main">
  <w:divs>
    <w:div w:id="32474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nd/3.0/"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hyperlink" Target="http://ieeexplore.ieee.org/xpl/freeabs_all.jsp?arnumber=1283902&amp;abstractAccess=no&amp;userType=instima" TargetMode="External"/><Relationship Id="rId21" Type="http://schemas.openxmlformats.org/officeDocument/2006/relationships/hyperlink" Target="https://github.com/reTHINK-project/specs/blob/master/messaging-framework/readme.md" TargetMode="External"/><Relationship Id="rId34" Type="http://schemas.openxmlformats.org/officeDocument/2006/relationships/hyperlink" Target="http://nicholas.carlini.com/papers/2012_usenix_chromeextensions.pdf" TargetMode="External"/><Relationship Id="rId42" Type="http://schemas.openxmlformats.org/officeDocument/2006/relationships/hyperlink" Target="http://www2007.org/papers/paper595.pdf" TargetMode="External"/><Relationship Id="rId47" Type="http://schemas.openxmlformats.org/officeDocument/2006/relationships/hyperlink" Target="http://dl.acm.org/citation.cfm?id=2749223" TargetMode="External"/><Relationship Id="rId50" Type="http://schemas.openxmlformats.org/officeDocument/2006/relationships/hyperlink" Target="https://github.com/awatson1978/meteor-cookbook/blob/master/cookbook/model-view-controller.md" TargetMode="External"/><Relationship Id="rId55" Type="http://schemas.openxmlformats.org/officeDocument/2006/relationships/hyperlink" Target="https://hacks.mozilla.org/2015/04/peering-through-the-WebRTC-fog-with-socketpeer/" TargetMode="External"/><Relationship Id="rId63"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wikipedia.org/wiki/Business_support_system" TargetMode="External"/><Relationship Id="rId20" Type="http://schemas.openxmlformats.org/officeDocument/2006/relationships/image" Target="media/image4.png"/><Relationship Id="rId29" Type="http://schemas.openxmlformats.org/officeDocument/2006/relationships/image" Target="media/image6.png"/><Relationship Id="rId41" Type="http://schemas.openxmlformats.org/officeDocument/2006/relationships/hyperlink" Target="https://iseclab.org/papers/pixy2.pdf" TargetMode="External"/><Relationship Id="rId54" Type="http://schemas.openxmlformats.org/officeDocument/2006/relationships/hyperlink" Target="http://www.improgrammer.net/most-popular-JavaScript-frameworks-2015/"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url.spec.whatwg.org/" TargetMode="External"/><Relationship Id="rId32" Type="http://schemas.openxmlformats.org/officeDocument/2006/relationships/hyperlink" Target="https://github.com/reTHINK-project/specs/tree/master/qos" TargetMode="External"/><Relationship Id="rId37" Type="http://schemas.openxmlformats.org/officeDocument/2006/relationships/hyperlink" Target="http://tadek.pietraszek.org/publications/pietraszek05_defending.pdf" TargetMode="External"/><Relationship Id="rId40" Type="http://schemas.openxmlformats.org/officeDocument/2006/relationships/hyperlink" Target="http://www.cs.ucsb.edu/~vigna/publications/2005_hallaraker_vigna_ICECCS05.pdf" TargetMode="External"/><Relationship Id="rId45" Type="http://schemas.openxmlformats.org/officeDocument/2006/relationships/hyperlink" Target="http://www.cs.ru.nl/E.Poll/papers/cardis08.pdf" TargetMode="External"/><Relationship Id="rId53" Type="http://schemas.openxmlformats.org/officeDocument/2006/relationships/hyperlink" Target="http://www.meteorpedia.com/read/Why_Meteor" TargetMode="External"/><Relationship Id="rId58" Type="http://schemas.openxmlformats.org/officeDocument/2006/relationships/hyperlink" Target="http://backbonejs.org/" TargetMode="External"/><Relationship Id="rId5" Type="http://schemas.openxmlformats.org/officeDocument/2006/relationships/numbering" Target="numbering.xml"/><Relationship Id="rId15" Type="http://schemas.openxmlformats.org/officeDocument/2006/relationships/hyperlink" Target="http://creativecommons.org/licenses/by-nc-nd/3.0/" TargetMode="External"/><Relationship Id="rId23" Type="http://schemas.openxmlformats.org/officeDocument/2006/relationships/hyperlink" Target="https://github.com/reTHINK-project/specs/tree/master/datamodel" TargetMode="External"/><Relationship Id="rId28" Type="http://schemas.openxmlformats.org/officeDocument/2006/relationships/hyperlink" Target="https://github.com/reTHINK-project/specs/blob/master/service-framework/SyncherAPI.png" TargetMode="External"/><Relationship Id="rId36" Type="http://schemas.openxmlformats.org/officeDocument/2006/relationships/hyperlink" Target="http://rich.recoil.org/publications/websec.pdf" TargetMode="External"/><Relationship Id="rId49" Type="http://schemas.openxmlformats.org/officeDocument/2006/relationships/hyperlink" Target="http://docs.meteor.com/" TargetMode="External"/><Relationship Id="rId57" Type="http://schemas.openxmlformats.org/officeDocument/2006/relationships/hyperlink" Target="https://angularjs.org/"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reTHINK-project/specs/tree/master/dynamic-view/identity-management" TargetMode="External"/><Relationship Id="rId44" Type="http://schemas.openxmlformats.org/officeDocument/2006/relationships/hyperlink" Target="http://ieeexplore.ieee.org/stamp/stamp.jsp?tp=&amp;arnumber=6682733" TargetMode="External"/><Relationship Id="rId52" Type="http://schemas.openxmlformats.org/officeDocument/2006/relationships/hyperlink" Target="https://www.airpair.com/js/JavaScript-framework-comparison"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nc-nd/3.0/" TargetMode="External"/><Relationship Id="rId22" Type="http://schemas.openxmlformats.org/officeDocument/2006/relationships/hyperlink" Target="https://github.com/reTHINK-project/specs/blob/master/messaging-framework/msg-node.md" TargetMode="External"/><Relationship Id="rId27" Type="http://schemas.openxmlformats.org/officeDocument/2006/relationships/hyperlink" Target="https://github.com/reTHINK-project/specs/tree/master/datamodel" TargetMode="External"/><Relationship Id="rId30" Type="http://schemas.openxmlformats.org/officeDocument/2006/relationships/hyperlink" Target="https://github.com/reTHINK-project/specs/tree/master/dynamic-view/discovery" TargetMode="External"/><Relationship Id="rId35" Type="http://schemas.openxmlformats.org/officeDocument/2006/relationships/hyperlink" Target="http://eprints.uoc.edu/research/bitstream/10363/605/1/JGA01.pdf" TargetMode="External"/><Relationship Id="rId43" Type="http://schemas.openxmlformats.org/officeDocument/2006/relationships/hyperlink" Target="http://dl.acm.org/citation.cfm?id=555354" TargetMode="External"/><Relationship Id="rId48" Type="http://schemas.openxmlformats.org/officeDocument/2006/relationships/hyperlink" Target="http://www.rtc-conference.com/wp-content/uploads/gravity_forms/2-2f7a537445fa703985ab4d2372ac42ca/2014/09/Romano_Janus.pdf" TargetMode="External"/><Relationship Id="rId56" Type="http://schemas.openxmlformats.org/officeDocument/2006/relationships/hyperlink" Target="http://www.w3.org/wiki/WebComponents/"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meteorpedia.com/read/Why_Meteor"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en.wikipedia.org/wiki/Customer_relationship_management" TargetMode="External"/><Relationship Id="rId25" Type="http://schemas.openxmlformats.org/officeDocument/2006/relationships/hyperlink" Target="https://github.com/reTHINK-project/specs/blob/master/service-framework/message%20module.png" TargetMode="External"/><Relationship Id="rId33" Type="http://schemas.openxmlformats.org/officeDocument/2006/relationships/hyperlink" Target="http://seclab.stanford.edu/websec/chromium/chromium-security-architecture.pdf" TargetMode="External"/><Relationship Id="rId38" Type="http://schemas.openxmlformats.org/officeDocument/2006/relationships/hyperlink" Target="https://iseclab.org/papers/noxes.pdf" TargetMode="External"/><Relationship Id="rId46" Type="http://schemas.openxmlformats.org/officeDocument/2006/relationships/hyperlink" Target="http://www-cs-students.stanford.edu/~ataly/Papers/sp11.pdf" TargetMode="External"/><Relationship Id="rId59" Type="http://schemas.openxmlformats.org/officeDocument/2006/relationships/hyperlink" Target="https://hay.github.io/st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D716-4850-4C03-9510-8F47CBA9F637}">
  <ds:schemaRefs>
    <ds:schemaRef ds:uri="http://schemas.openxmlformats.org/officeDocument/2006/bibliography"/>
  </ds:schemaRefs>
</ds:datastoreItem>
</file>

<file path=customXml/itemProps2.xml><?xml version="1.0" encoding="utf-8"?>
<ds:datastoreItem xmlns:ds="http://schemas.openxmlformats.org/officeDocument/2006/customXml" ds:itemID="{C7A7AB37-7809-40DE-B3A8-F478BF036D57}">
  <ds:schemaRefs>
    <ds:schemaRef ds:uri="http://schemas.openxmlformats.org/officeDocument/2006/bibliography"/>
  </ds:schemaRefs>
</ds:datastoreItem>
</file>

<file path=customXml/itemProps3.xml><?xml version="1.0" encoding="utf-8"?>
<ds:datastoreItem xmlns:ds="http://schemas.openxmlformats.org/officeDocument/2006/customXml" ds:itemID="{E671AA63-4987-40BF-86B1-BAC52E83AB38}">
  <ds:schemaRefs>
    <ds:schemaRef ds:uri="http://schemas.openxmlformats.org/officeDocument/2006/bibliography"/>
  </ds:schemaRefs>
</ds:datastoreItem>
</file>

<file path=customXml/itemProps4.xml><?xml version="1.0" encoding="utf-8"?>
<ds:datastoreItem xmlns:ds="http://schemas.openxmlformats.org/officeDocument/2006/customXml" ds:itemID="{3D26D1BD-EA89-408C-93E7-C1AA8774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32</Pages>
  <Words>8445</Words>
  <Characters>48137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P-GRACAFONSECA</Company>
  <LinksUpToDate>false</LinksUpToDate>
  <CharactersWithSpaces>56470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Paulo Chainho</cp:lastModifiedBy>
  <cp:revision>40</cp:revision>
  <dcterms:created xsi:type="dcterms:W3CDTF">2015-09-23T10:17:00Z</dcterms:created>
  <dcterms:modified xsi:type="dcterms:W3CDTF">2016-11-09T18:51:00Z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